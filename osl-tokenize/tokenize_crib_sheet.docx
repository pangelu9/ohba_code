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965E3" w14:textId="77777777" w:rsidR="00F56AF2" w:rsidRDefault="00F56AF2" w:rsidP="00154D41">
      <w:pPr>
        <w:pStyle w:val="Heading2"/>
        <w:rPr>
          <w:rFonts w:eastAsiaTheme="minorEastAsia"/>
        </w:rPr>
      </w:pPr>
    </w:p>
    <w:p w14:paraId="3DFF618F" w14:textId="54DA25A1" w:rsidR="00F56AF2" w:rsidRPr="007734B3" w:rsidRDefault="00F56AF2" w:rsidP="00F56AF2">
      <w:pPr>
        <w:pStyle w:val="Heading2"/>
        <w:jc w:val="center"/>
        <w:rPr>
          <w:rFonts w:eastAsiaTheme="minorEastAsia"/>
          <w:sz w:val="32"/>
          <w:szCs w:val="32"/>
        </w:rPr>
      </w:pPr>
      <w:r w:rsidRPr="007734B3">
        <w:rPr>
          <w:rFonts w:eastAsiaTheme="minorEastAsia"/>
          <w:sz w:val="32"/>
          <w:szCs w:val="32"/>
        </w:rPr>
        <w:t xml:space="preserve">Tokenizing a </w:t>
      </w:r>
      <w:r w:rsidR="00FA38D7" w:rsidRPr="007734B3">
        <w:rPr>
          <w:rFonts w:eastAsiaTheme="minorEastAsia"/>
          <w:sz w:val="32"/>
          <w:szCs w:val="32"/>
        </w:rPr>
        <w:t xml:space="preserve">univariate </w:t>
      </w:r>
      <w:r w:rsidRPr="007734B3">
        <w:rPr>
          <w:rFonts w:eastAsiaTheme="minorEastAsia"/>
          <w:sz w:val="32"/>
          <w:szCs w:val="32"/>
        </w:rPr>
        <w:t>time series</w:t>
      </w:r>
      <w:r w:rsidR="00D3098E" w:rsidRPr="007734B3">
        <w:rPr>
          <w:rFonts w:eastAsiaTheme="minorEastAsia"/>
          <w:sz w:val="32"/>
          <w:szCs w:val="32"/>
        </w:rPr>
        <w:t xml:space="preserve"> using 1D convolution</w:t>
      </w:r>
      <w:r w:rsidR="007734B3" w:rsidRPr="007734B3">
        <w:rPr>
          <w:rFonts w:eastAsiaTheme="minorEastAsia"/>
          <w:sz w:val="32"/>
          <w:szCs w:val="32"/>
        </w:rPr>
        <w:t xml:space="preserve"> kernels</w:t>
      </w:r>
    </w:p>
    <w:p w14:paraId="215ACCD0" w14:textId="77777777" w:rsidR="00F56AF2" w:rsidRDefault="00F56AF2" w:rsidP="00154D41">
      <w:pPr>
        <w:pStyle w:val="Heading2"/>
        <w:rPr>
          <w:rFonts w:eastAsiaTheme="minorEastAsia"/>
        </w:rPr>
      </w:pPr>
    </w:p>
    <w:p w14:paraId="3B7FCF1A" w14:textId="470D826E" w:rsidR="00116B47" w:rsidRPr="00D3098E" w:rsidRDefault="00154D41" w:rsidP="00D3098E">
      <w:pPr>
        <w:pStyle w:val="Heading2"/>
        <w:rPr>
          <w:rFonts w:eastAsiaTheme="minorEastAsia"/>
        </w:rPr>
      </w:pPr>
      <w:r>
        <w:rPr>
          <w:rFonts w:eastAsiaTheme="minorEastAsia"/>
        </w:rPr>
        <w:t>Model</w:t>
      </w:r>
    </w:p>
    <w:p w14:paraId="198F33EC" w14:textId="35338BC3" w:rsidR="00A11E82" w:rsidRPr="00154D41" w:rsidRDefault="00000000">
      <w:pPr>
        <w:rPr>
          <w:rFonts w:eastAsiaTheme="minorEastAsia"/>
        </w:rPr>
      </w:pPr>
      <m:oMathPara>
        <m:oMath>
          <m:sSub>
            <m:sSubPr>
              <m:ctrlPr>
                <w:ins w:id="0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ins w:id="1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naryPr>
            <m:sub>
              <m:r>
                <w:rPr>
                  <w:rFonts w:ascii="Cambria Math" w:hAnsi="Cambria Math"/>
                </w:rPr>
                <m:t>τ=-w</m:t>
              </m:r>
            </m:sub>
            <m:sup>
              <m:r>
                <w:rPr>
                  <w:rFonts w:ascii="Cambria Math" w:hAnsi="Cambria Math"/>
                </w:rPr>
                <m:t>+w</m:t>
              </m:r>
            </m:sup>
            <m:e>
              <m:sSub>
                <m:sSubPr>
                  <m:ctrlPr>
                    <w:ins w:id="2" w:author="Mark Woolrich" w:date="2023-06-30T12:06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b>
                    <m:sSubPr>
                      <m:ctrlPr>
                        <w:ins w:id="3" w:author="Mark Woolrich" w:date="2023-06-30T12:06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τ,θ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t-τ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ins w:id="4" w:author="Mark Woolrich" w:date="2023-06-30T12:06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</m:oMath>
      </m:oMathPara>
    </w:p>
    <w:p w14:paraId="3847FC2F" w14:textId="77777777" w:rsidR="00154D41" w:rsidRPr="00154D41" w:rsidRDefault="00154D41">
      <w:pPr>
        <w:rPr>
          <w:rFonts w:eastAsiaTheme="minorEastAsia"/>
        </w:rPr>
      </w:pPr>
    </w:p>
    <w:p w14:paraId="2414EF8C" w14:textId="09846CA0" w:rsidR="00154D41" w:rsidRPr="00154D41" w:rsidRDefault="00000000">
      <w:pPr>
        <w:rPr>
          <w:rFonts w:eastAsiaTheme="minorEastAsia"/>
        </w:rPr>
      </w:pPr>
      <m:oMathPara>
        <m:oMath>
          <m:sSub>
            <m:sSubPr>
              <m:ctrlPr>
                <w:ins w:id="5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∼N(0, </m:t>
          </m:r>
          <m:sSubSup>
            <m:sSubSupPr>
              <m:ctrlPr>
                <w:ins w:id="6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580EE7AC" w14:textId="77777777" w:rsidR="00154D41" w:rsidRPr="00154D41" w:rsidRDefault="00154D41">
      <w:pPr>
        <w:rPr>
          <w:rFonts w:eastAsiaTheme="minorEastAsia"/>
        </w:rPr>
      </w:pPr>
    </w:p>
    <w:p w14:paraId="32901F83" w14:textId="7F526847" w:rsidR="00FA38D7" w:rsidRDefault="00000000">
      <w:pPr>
        <w:rPr>
          <w:rFonts w:eastAsiaTheme="minorEastAsia"/>
        </w:rPr>
      </w:pPr>
      <m:oMath>
        <m:sSub>
          <m:sSubPr>
            <m:ctrlPr>
              <w:ins w:id="7" w:author="Mark Woolrich" w:date="2023-06-30T12:06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A38D7">
        <w:rPr>
          <w:rFonts w:eastAsiaTheme="minorEastAsia"/>
        </w:rPr>
        <w:t xml:space="preserve"> is the scalar value of the data in a univariate time series at time </w:t>
      </w:r>
      <m:oMath>
        <m:r>
          <w:rPr>
            <w:rFonts w:ascii="Cambria Math" w:hAnsi="Cambria Math"/>
          </w:rPr>
          <m:t>t</m:t>
        </m:r>
      </m:oMath>
      <w:r w:rsidR="00FA38D7">
        <w:rPr>
          <w:rFonts w:eastAsiaTheme="minorEastAsia"/>
        </w:rPr>
        <w:t>.</w:t>
      </w:r>
    </w:p>
    <w:p w14:paraId="0814E3EF" w14:textId="5A72853F" w:rsidR="00BC4C17" w:rsidRDefault="00BC4C17">
      <w:pPr>
        <w:rPr>
          <w:rFonts w:eastAsiaTheme="minorEastAsia"/>
        </w:rPr>
      </w:pPr>
      <m:oMath>
        <m:r>
          <w:rPr>
            <w:rFonts w:ascii="Cambria Math" w:hAnsi="Cambria Math"/>
          </w:rPr>
          <m:t>z</m:t>
        </m:r>
      </m:oMath>
      <w:r w:rsidR="00154D41">
        <w:rPr>
          <w:rFonts w:eastAsiaTheme="minorEastAsia"/>
        </w:rPr>
        <w:t xml:space="preserve"> is </w:t>
      </w:r>
      <m:oMath>
        <m:d>
          <m:dPr>
            <m:ctrlPr>
              <w:ins w:id="8" w:author="Mark Woolrich" w:date="2023-06-30T12:06:00Z">
                <w:rPr>
                  <w:rFonts w:ascii="Cambria Math" w:hAnsi="Cambria Math"/>
                  <w:i/>
                </w:rPr>
              </w:ins>
            </m:ctrlPr>
          </m:dPr>
          <m:e>
            <m:r>
              <w:rPr>
                <w:rFonts w:ascii="Cambria Math" w:hAnsi="Cambria Math"/>
              </w:rPr>
              <m:t>(2w+1) × K</m:t>
            </m:r>
          </m:e>
        </m:d>
      </m:oMath>
      <w:r w:rsidR="00154D41">
        <w:rPr>
          <w:rFonts w:eastAsiaTheme="minorEastAsia"/>
        </w:rPr>
        <w:t xml:space="preserve"> </w:t>
      </w:r>
      <w:r w:rsidR="005F7EC9">
        <w:rPr>
          <w:rFonts w:eastAsiaTheme="minorEastAsia"/>
        </w:rPr>
        <w:t xml:space="preserve">2D </w:t>
      </w:r>
      <w:r>
        <w:rPr>
          <w:rFonts w:eastAsiaTheme="minorEastAsia"/>
        </w:rPr>
        <w:t>matrix</w:t>
      </w:r>
      <w:r w:rsidR="00154D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containing K </w:t>
      </w:r>
      <w:r w:rsidR="00154D41">
        <w:rPr>
          <w:rFonts w:eastAsiaTheme="minorEastAsia"/>
        </w:rPr>
        <w:t>basis function</w:t>
      </w:r>
      <w:r>
        <w:rPr>
          <w:rFonts w:eastAsiaTheme="minorEastAsia"/>
        </w:rPr>
        <w:t>s</w:t>
      </w:r>
      <w:r w:rsidR="00154D41">
        <w:rPr>
          <w:rFonts w:eastAsiaTheme="minorEastAsia"/>
        </w:rPr>
        <w:t xml:space="preserve"> (</w:t>
      </w:r>
      <w:r w:rsidR="0051426A">
        <w:rPr>
          <w:rFonts w:eastAsiaTheme="minorEastAsia"/>
        </w:rPr>
        <w:t xml:space="preserve">i.e. </w:t>
      </w:r>
      <w:r w:rsidR="00154D41">
        <w:rPr>
          <w:rFonts w:eastAsiaTheme="minorEastAsia"/>
        </w:rPr>
        <w:t>convolution kernel</w:t>
      </w:r>
      <w:r>
        <w:rPr>
          <w:rFonts w:eastAsiaTheme="minorEastAsia"/>
        </w:rPr>
        <w:t>s</w:t>
      </w:r>
      <w:r w:rsidR="00154D41">
        <w:rPr>
          <w:rFonts w:eastAsiaTheme="minorEastAsia"/>
        </w:rPr>
        <w:t>).</w:t>
      </w:r>
      <w:r w:rsidR="0051426A">
        <w:rPr>
          <w:rFonts w:eastAsiaTheme="minorEastAsia"/>
        </w:rPr>
        <w:t xml:space="preserve"> </w:t>
      </w:r>
      <w:r w:rsidR="00963A20">
        <w:rPr>
          <w:rFonts w:eastAsiaTheme="minorEastAsia"/>
        </w:rPr>
        <w:t>These are the tokens.</w:t>
      </w:r>
    </w:p>
    <w:p w14:paraId="0D58EBBD" w14:textId="77777777" w:rsidR="00963A20" w:rsidRDefault="00000000">
      <w:pPr>
        <w:rPr>
          <w:rFonts w:eastAsiaTheme="minorEastAsia"/>
        </w:rPr>
      </w:pPr>
      <m:oMath>
        <m:sSub>
          <m:sSubPr>
            <m:ctrlPr>
              <w:ins w:id="9" w:author="Mark Woolrich" w:date="2023-06-30T12:06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54D41">
        <w:rPr>
          <w:rFonts w:eastAsiaTheme="minorEastAsia"/>
        </w:rPr>
        <w:t xml:space="preserve"> is </w:t>
      </w:r>
      <w:r w:rsidR="0051426A">
        <w:rPr>
          <w:rFonts w:eastAsiaTheme="minorEastAsia"/>
        </w:rPr>
        <w:t xml:space="preserve">a </w:t>
      </w:r>
      <w:r w:rsidR="00154D41">
        <w:rPr>
          <w:rFonts w:eastAsiaTheme="minorEastAsia"/>
        </w:rPr>
        <w:t xml:space="preserve">categorical variable with class labels </w:t>
      </w:r>
      <m:oMath>
        <m:r>
          <w:rPr>
            <w:rFonts w:ascii="Cambria Math" w:hAnsi="Cambria Math"/>
          </w:rPr>
          <m:t>k=1…K</m:t>
        </m:r>
      </m:oMath>
      <w:r w:rsidR="00CA6788">
        <w:rPr>
          <w:rFonts w:eastAsiaTheme="minorEastAsia"/>
        </w:rPr>
        <w:t>. These are the token</w:t>
      </w:r>
      <w:r w:rsidR="001B4BF4">
        <w:rPr>
          <w:rFonts w:eastAsiaTheme="minorEastAsia"/>
        </w:rPr>
        <w:t xml:space="preserve"> labels</w:t>
      </w:r>
      <w:r w:rsidR="00CA6788">
        <w:rPr>
          <w:rFonts w:eastAsiaTheme="minorEastAsia"/>
        </w:rPr>
        <w:t xml:space="preserve">. </w:t>
      </w:r>
    </w:p>
    <w:p w14:paraId="3CE78142" w14:textId="5ACB75A3" w:rsidR="00AA55C2" w:rsidRDefault="00000000">
      <w:pPr>
        <w:rPr>
          <w:rFonts w:eastAsiaTheme="minorEastAsia"/>
        </w:rPr>
      </w:pPr>
      <m:oMath>
        <m:sSub>
          <m:sSubPr>
            <m:ctrlPr>
              <w:ins w:id="10" w:author="Mark Woolrich" w:date="2023-06-30T12:06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A6788">
        <w:rPr>
          <w:rFonts w:eastAsiaTheme="minorEastAsia"/>
        </w:rPr>
        <w:t xml:space="preserve"> has </w:t>
      </w:r>
      <w:r w:rsidR="00BE5FB7">
        <w:rPr>
          <w:rFonts w:eastAsiaTheme="minorEastAsia"/>
        </w:rPr>
        <w:t>the</w:t>
      </w:r>
      <w:r w:rsidR="00AA55C2">
        <w:rPr>
          <w:rFonts w:eastAsiaTheme="minorEastAsia"/>
        </w:rPr>
        <w:t xml:space="preserve"> prior</w:t>
      </w:r>
    </w:p>
    <w:p w14:paraId="77BB4BF2" w14:textId="77777777" w:rsidR="00AA55C2" w:rsidRPr="00154D41" w:rsidRDefault="00AA55C2">
      <w:pPr>
        <w:rPr>
          <w:rFonts w:eastAsiaTheme="minorEastAsia"/>
        </w:rPr>
      </w:pPr>
    </w:p>
    <w:p w14:paraId="3EC4029E" w14:textId="33E3F0EB" w:rsidR="00B055DA" w:rsidRPr="00154D41" w:rsidRDefault="00AA55C2" w:rsidP="00396E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ins w:id="11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dPr>
            <m:e>
              <m:sSub>
                <m:sSubPr>
                  <m:ctrlPr>
                    <w:ins w:id="12" w:author="Mark Woolrich" w:date="2023-06-30T12:06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 Cat(</m:t>
          </m:r>
          <m:sSub>
            <m:sSubPr>
              <m:ctrlPr>
                <w:ins w:id="13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AC26E23" w14:textId="77777777" w:rsidR="00AA55C2" w:rsidRDefault="00AA55C2">
      <w:pPr>
        <w:rPr>
          <w:rFonts w:eastAsiaTheme="minorEastAsia"/>
        </w:rPr>
      </w:pPr>
    </w:p>
    <w:p w14:paraId="031E23F9" w14:textId="459C9EAA" w:rsidR="00AA55C2" w:rsidRDefault="00AA55C2" w:rsidP="003E5D6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Cat()</m:t>
        </m:r>
      </m:oMath>
      <w:r>
        <w:rPr>
          <w:rFonts w:eastAsiaTheme="minorEastAsia"/>
        </w:rPr>
        <w:t xml:space="preserve"> is the pdf for a categorical distribution</w:t>
      </w:r>
      <w:r w:rsidR="00396E8C">
        <w:rPr>
          <w:rFonts w:eastAsiaTheme="minorEastAsia"/>
        </w:rPr>
        <w:t>.</w:t>
      </w:r>
    </w:p>
    <w:p w14:paraId="69D9C488" w14:textId="61AB70F0" w:rsidR="00A94234" w:rsidRDefault="00A94234" w:rsidP="007F4D61">
      <w:pPr>
        <w:jc w:val="center"/>
        <w:rPr>
          <w:rFonts w:eastAsiaTheme="minorEastAsia"/>
        </w:rPr>
      </w:pPr>
    </w:p>
    <w:p w14:paraId="1522B9A4" w14:textId="123904E7" w:rsidR="00154D41" w:rsidRDefault="00154D41" w:rsidP="00154D41">
      <w:pPr>
        <w:pStyle w:val="Heading2"/>
        <w:rPr>
          <w:rFonts w:eastAsiaTheme="minorEastAsia"/>
        </w:rPr>
      </w:pPr>
      <w:r>
        <w:rPr>
          <w:rFonts w:eastAsiaTheme="minorEastAsia"/>
        </w:rPr>
        <w:t>Inference</w:t>
      </w:r>
    </w:p>
    <w:p w14:paraId="6588051C" w14:textId="63436147" w:rsidR="003E5D60" w:rsidRDefault="003E5D60"/>
    <w:p w14:paraId="3CC64999" w14:textId="3F22CCCB" w:rsidR="00304F21" w:rsidRDefault="00853BBA">
      <w:pPr>
        <w:rPr>
          <w:rFonts w:eastAsiaTheme="minorEastAsia"/>
        </w:rPr>
      </w:pPr>
      <w:r>
        <w:t>We take point estimates for all parameters, except</w:t>
      </w:r>
      <w:r w:rsidR="00274885">
        <w:t xml:space="preserve"> we</w:t>
      </w:r>
      <w:r>
        <w:t xml:space="preserve"> will be f</w:t>
      </w:r>
      <w:r w:rsidR="00304F21">
        <w:t xml:space="preserve">ully Bayesian on </w:t>
      </w:r>
      <m:oMath>
        <m:r>
          <w:rPr>
            <w:rFonts w:ascii="Cambria Math" w:eastAsiaTheme="minorEastAsia" w:hAnsi="Cambria Math"/>
          </w:rPr>
          <m:t>θ</m:t>
        </m:r>
      </m:oMath>
      <w:r w:rsidR="00304F21">
        <w:rPr>
          <w:rFonts w:eastAsiaTheme="minorEastAsia"/>
        </w:rPr>
        <w:t>:</w:t>
      </w:r>
    </w:p>
    <w:p w14:paraId="6F355294" w14:textId="77777777" w:rsidR="00853BBA" w:rsidRDefault="00853BBA">
      <w:pPr>
        <w:rPr>
          <w:rFonts w:eastAsiaTheme="minorEastAsia"/>
        </w:rPr>
      </w:pPr>
    </w:p>
    <w:p w14:paraId="0DDE3DAF" w14:textId="47E7BDE4" w:rsidR="00AE3304" w:rsidRDefault="00AE33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ins w:id="14" w:author="Mark Woolrich" w:date="2023-06-30T12:06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∏"/>
              <m:limLoc m:val="undOvr"/>
              <m:subHide m:val="1"/>
              <m:supHide m:val="1"/>
              <m:ctrlPr>
                <w:ins w:id="15" w:author="Mark Woolrich" w:date="2023-06-30T12:06:00Z">
                  <w:rPr>
                    <w:rFonts w:ascii="Cambria Math" w:eastAsiaTheme="minorEastAsia" w:hAnsi="Cambria Math"/>
                    <w:i/>
                  </w:rPr>
                </w:ins>
              </m:ctrlPr>
            </m:naryPr>
            <m:sub/>
            <m:sup/>
            <m:e>
              <m:sSub>
                <m:sSubPr>
                  <m:ctrlPr>
                    <w:ins w:id="16" w:author="Mark Woolrich" w:date="2023-06-30T12:06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q(θ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F42F188" w14:textId="2B01DE50" w:rsidR="00304F21" w:rsidRPr="00304F21" w:rsidRDefault="00000000">
      <w:pPr>
        <w:rPr>
          <w:rFonts w:eastAsiaTheme="minorEastAsia"/>
        </w:rPr>
      </w:pPr>
      <m:oMathPara>
        <m:oMath>
          <m:sSub>
            <m:sSubPr>
              <m:ctrlPr>
                <w:ins w:id="17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q(θ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)=Cat(</m:t>
          </m:r>
          <m:sSub>
            <m:sSubPr>
              <m:ctrlPr>
                <w:ins w:id="18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10D9C9D" w14:textId="77777777" w:rsidR="007F4D61" w:rsidRDefault="007F4D61">
      <w:pPr>
        <w:rPr>
          <w:rFonts w:eastAsiaTheme="minorEastAsia"/>
        </w:rPr>
      </w:pPr>
    </w:p>
    <w:p w14:paraId="19BB988B" w14:textId="1A4AF996" w:rsidR="007F4D61" w:rsidRDefault="007F4D61">
      <w:pPr>
        <w:rPr>
          <w:rFonts w:eastAsiaTheme="minorEastAsia"/>
        </w:rPr>
      </w:pPr>
      <w:r>
        <w:rPr>
          <w:rFonts w:eastAsiaTheme="minorEastAsia"/>
        </w:rPr>
        <w:t>Where</w:t>
      </w:r>
      <w:r w:rsidR="00396E8C">
        <w:rPr>
          <w:rFonts w:eastAsiaTheme="minorEastAsia"/>
        </w:rPr>
        <w:t xml:space="preserve"> </w:t>
      </w:r>
      <m:oMath>
        <m:sSub>
          <m:sSubPr>
            <m:ctrlPr>
              <w:ins w:id="19" w:author="Mark Woolrich" w:date="2023-06-30T12:06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96E8C">
        <w:rPr>
          <w:rFonts w:eastAsiaTheme="minorEastAsia"/>
        </w:rPr>
        <w:t xml:space="preserve"> </w:t>
      </w:r>
      <w:r w:rsidR="00853BBA">
        <w:rPr>
          <w:rFonts w:eastAsiaTheme="minorEastAsia"/>
        </w:rPr>
        <w:t xml:space="preserve">is looked-up </w:t>
      </w:r>
      <w:r w:rsidR="00396E8C">
        <w:rPr>
          <w:rFonts w:eastAsiaTheme="minorEastAsia"/>
        </w:rPr>
        <w:t>from the data using</w:t>
      </w:r>
      <w:r w:rsidR="00853BBA">
        <w:rPr>
          <w:rFonts w:eastAsiaTheme="minorEastAsia"/>
        </w:rPr>
        <w:t xml:space="preserve"> amortized inference</w:t>
      </w:r>
    </w:p>
    <w:p w14:paraId="70B6E2EF" w14:textId="5E9B1603" w:rsidR="007F4D61" w:rsidRPr="00274885" w:rsidRDefault="007F4D61" w:rsidP="007F4D61">
      <w:pPr>
        <w:jc w:val="center"/>
        <w:rPr>
          <w:rFonts w:ascii="Cambria Math" w:eastAsiaTheme="minorEastAsia" w:hAnsi="Cambria Math"/>
          <w:i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7F4D61">
        <w:rPr>
          <w:rFonts w:ascii="Cambria Math" w:hAnsi="Cambria Math"/>
          <w:i/>
        </w:rPr>
        <w:br/>
      </w:r>
      <m:oMathPara>
        <m:oMath>
          <m:sSub>
            <m:sSubPr>
              <m:ctrlPr>
                <w:ins w:id="20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=RNN(x)</m:t>
          </m:r>
        </m:oMath>
      </m:oMathPara>
    </w:p>
    <w:p w14:paraId="6E501851" w14:textId="332CD825" w:rsidR="007F4D61" w:rsidRPr="004A0A05" w:rsidRDefault="007F4D61">
      <w:pPr>
        <w:rPr>
          <w:rFonts w:eastAsiaTheme="minorEastAsia"/>
        </w:rPr>
      </w:pPr>
    </w:p>
    <w:p w14:paraId="1C34D63D" w14:textId="693A5451" w:rsidR="00396E8C" w:rsidRDefault="00853BBA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5211BB">
        <w:rPr>
          <w:rFonts w:eastAsiaTheme="minorEastAsia"/>
        </w:rPr>
        <w:t xml:space="preserve">can estimate all parameters by </w:t>
      </w:r>
      <w:r>
        <w:rPr>
          <w:rFonts w:eastAsiaTheme="minorEastAsia"/>
        </w:rPr>
        <w:t>minimis</w:t>
      </w:r>
      <w:r w:rsidR="005211BB">
        <w:rPr>
          <w:rFonts w:eastAsiaTheme="minorEastAsia"/>
        </w:rPr>
        <w:t>ing</w:t>
      </w:r>
      <w:r>
        <w:rPr>
          <w:rFonts w:eastAsiaTheme="minorEastAsia"/>
        </w:rPr>
        <w:t xml:space="preserve"> the variational free </w:t>
      </w:r>
      <w:proofErr w:type="gramStart"/>
      <w:r>
        <w:rPr>
          <w:rFonts w:eastAsiaTheme="minorEastAsia"/>
        </w:rPr>
        <w:t>energy</w:t>
      </w:r>
      <w:proofErr w:type="gramEnd"/>
    </w:p>
    <w:p w14:paraId="0791DC2C" w14:textId="77777777" w:rsidR="00FF3E30" w:rsidRDefault="00FF3E30">
      <w:pPr>
        <w:rPr>
          <w:rFonts w:eastAsiaTheme="minorEastAsia"/>
        </w:rPr>
      </w:pPr>
    </w:p>
    <w:p w14:paraId="3C5123BC" w14:textId="65591429" w:rsidR="00AE3304" w:rsidRPr="00AE3304" w:rsidRDefault="00AE33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F=-</m:t>
          </m:r>
          <m:nary>
            <m:naryPr>
              <m:limLoc m:val="undOvr"/>
              <m:subHide m:val="1"/>
              <m:supHide m:val="1"/>
              <m:ctrlPr>
                <w:ins w:id="21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naryPr>
            <m:sub/>
            <m:sup/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ins w:id="22" w:author="Mark Woolrich" w:date="2023-06-30T12:06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func>
                <m:funcPr>
                  <m:ctrlPr>
                    <w:ins w:id="23" w:author="Mark Woolrich" w:date="2023-06-30T12:06:00Z">
                      <w:rPr>
                        <w:rFonts w:ascii="Cambria Math" w:hAnsi="Cambria Math"/>
                      </w:rPr>
                    </w:ins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ins w:id="24" w:author="Mark Woolrich" w:date="2023-06-30T12:06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dPr>
                    <m:e>
                      <m:f>
                        <m:fPr>
                          <m:ctrlPr>
                            <w:ins w:id="25" w:author="Mark Woolrich" w:date="2023-06-30T12:06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ins w:id="26" w:author="Mark Woolrich" w:date="2023-06-30T12:06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x,z, θ 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ins w:id="27" w:author="Mark Woolrich" w:date="2023-06-30T12:06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14:paraId="5DE46C52" w14:textId="29363320" w:rsidR="00AE3304" w:rsidRPr="00AE3304" w:rsidRDefault="00AE3304" w:rsidP="00AE33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F=-</m:t>
          </m:r>
          <m:nary>
            <m:naryPr>
              <m:limLoc m:val="undOvr"/>
              <m:subHide m:val="1"/>
              <m:supHide m:val="1"/>
              <m:ctrlPr>
                <w:ins w:id="28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naryPr>
            <m:sub/>
            <m:sup/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ins w:id="29" w:author="Mark Woolrich" w:date="2023-06-30T12:06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func>
                <m:funcPr>
                  <m:ctrlPr>
                    <w:ins w:id="30" w:author="Mark Woolrich" w:date="2023-06-30T12:06:00Z">
                      <w:rPr>
                        <w:rFonts w:ascii="Cambria Math" w:hAnsi="Cambria Math"/>
                      </w:rPr>
                    </w:ins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ins w:id="31" w:author="Mark Woolrich" w:date="2023-06-30T12:06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dPr>
                    <m:e>
                      <m:f>
                        <m:fPr>
                          <m:ctrlPr>
                            <w:ins w:id="32" w:author="Mark Woolrich" w:date="2023-06-30T12:06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fPr>
                        <m:num>
                          <m:nary>
                            <m:naryPr>
                              <m:chr m:val="∏"/>
                              <m:supHide m:val="1"/>
                              <m:ctrlPr>
                                <w:ins w:id="33" w:author="Mark Woolrich" w:date="2023-06-30T12:06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endChr m:val="|"/>
                                  <m:ctrlPr>
                                    <w:ins w:id="34" w:author="Mark Woolrich" w:date="2023-06-30T12:06:00Z">
                                      <w:rPr>
                                        <w:rFonts w:ascii="Cambria Math" w:hAnsi="Cambria Math"/>
                                        <w:i/>
                                      </w:rPr>
                                    </w:ins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ins w:id="35" w:author="Mark Woolrich" w:date="2023-06-30T12:06:00Z"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w:ins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z,  θ)p(</m:t>
                              </m:r>
                              <m:sSub>
                                <m:sSubPr>
                                  <m:ctrlPr>
                                    <w:ins w:id="36" w:author="Mark Woolrich" w:date="2023-06-30T12:06:00Z">
                                      <w:rPr>
                                        <w:rFonts w:ascii="Cambria Math" w:hAnsi="Cambria Math"/>
                                        <w:i/>
                                      </w:rPr>
                                    </w:ins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ins w:id="37" w:author="Mark Woolrich" w:date="2023-06-30T12:06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14:paraId="66E6E9F8" w14:textId="77777777" w:rsidR="00AE3304" w:rsidRDefault="00AE3304" w:rsidP="00AE3304">
      <w:pPr>
        <w:rPr>
          <w:rFonts w:eastAsiaTheme="minorEastAsia"/>
        </w:rPr>
      </w:pPr>
    </w:p>
    <w:p w14:paraId="73E7E12F" w14:textId="35B73684" w:rsidR="00AE3304" w:rsidRPr="00AE3304" w:rsidRDefault="00AE3304" w:rsidP="00AE33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F=-</m:t>
          </m:r>
          <m:nary>
            <m:naryPr>
              <m:limLoc m:val="undOvr"/>
              <m:subHide m:val="1"/>
              <m:supHide m:val="1"/>
              <m:ctrlPr>
                <w:ins w:id="38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naryPr>
            <m:sub/>
            <m:sup/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ins w:id="39" w:author="Mark Woolrich" w:date="2023-06-30T12:06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func>
                <m:funcPr>
                  <m:ctrlPr>
                    <w:ins w:id="40" w:author="Mark Woolrich" w:date="2023-06-30T12:06:00Z">
                      <w:rPr>
                        <w:rFonts w:ascii="Cambria Math" w:hAnsi="Cambria Math"/>
                      </w:rPr>
                    </w:ins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ins w:id="41" w:author="Mark Woolrich" w:date="2023-06-30T12:06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dPr>
                    <m:e>
                      <m:nary>
                        <m:naryPr>
                          <m:chr m:val="∏"/>
                          <m:limLoc m:val="subSup"/>
                          <m:supHide m:val="1"/>
                          <m:ctrlPr>
                            <w:ins w:id="42" w:author="Mark Woolrich" w:date="2023-06-30T12:06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endChr m:val="|"/>
                              <m:ctrlPr>
                                <w:ins w:id="43" w:author="Mark Woolrich" w:date="2023-06-30T12:06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ins w:id="44" w:author="Mark Woolrich" w:date="2023-06-30T12:06:00Z">
                                      <w:rPr>
                                        <w:rFonts w:ascii="Cambria Math" w:hAnsi="Cambria Math"/>
                                        <w:i/>
                                      </w:rPr>
                                    </w:ins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z, θ)</m:t>
                          </m:r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/>
                </w:rPr>
                <m:t>dθ-</m:t>
              </m:r>
            </m:e>
          </m:nary>
          <m:nary>
            <m:naryPr>
              <m:limLoc m:val="undOvr"/>
              <m:subHide m:val="1"/>
              <m:supHide m:val="1"/>
              <m:ctrlPr>
                <w:ins w:id="45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naryPr>
            <m:sub/>
            <m:sup/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ins w:id="46" w:author="Mark Woolrich" w:date="2023-06-30T12:06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func>
                <m:funcPr>
                  <m:ctrlPr>
                    <w:ins w:id="47" w:author="Mark Woolrich" w:date="2023-06-30T12:06:00Z">
                      <w:rPr>
                        <w:rFonts w:ascii="Cambria Math" w:hAnsi="Cambria Math"/>
                      </w:rPr>
                    </w:ins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ins w:id="48" w:author="Mark Woolrich" w:date="2023-06-30T12:06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dPr>
                    <m:e>
                      <m:f>
                        <m:fPr>
                          <m:ctrlPr>
                            <w:ins w:id="49" w:author="Mark Woolrich" w:date="2023-06-30T12:06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fPr>
                        <m:num>
                          <m:nary>
                            <m:naryPr>
                              <m:chr m:val="∏"/>
                              <m:supHide m:val="1"/>
                              <m:ctrlPr>
                                <w:ins w:id="50" w:author="Mark Woolrich" w:date="2023-06-30T12:06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p(θ)</m:t>
                              </m:r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ins w:id="51" w:author="Mark Woolrich" w:date="2023-06-30T12:06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nary>
        </m:oMath>
      </m:oMathPara>
    </w:p>
    <w:p w14:paraId="224F7912" w14:textId="77777777" w:rsidR="00AE3304" w:rsidRDefault="00AE3304" w:rsidP="00F77423">
      <w:pPr>
        <w:jc w:val="center"/>
        <w:rPr>
          <w:rFonts w:eastAsiaTheme="minorEastAsia"/>
        </w:rPr>
      </w:pPr>
    </w:p>
    <w:p w14:paraId="0A6D4B6E" w14:textId="22D7A041" w:rsidR="005B4F8A" w:rsidRPr="00F77423" w:rsidRDefault="00AE330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F= -</m:t>
          </m:r>
          <m:nary>
            <m:naryPr>
              <m:chr m:val="∑"/>
              <m:limLoc m:val="undOvr"/>
              <m:supHide m:val="1"/>
              <m:ctrlPr>
                <w:ins w:id="52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d>
                <m:dPr>
                  <m:ctrlPr>
                    <w:ins w:id="53" w:author="Mark Woolrich" w:date="2023-06-30T12:06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ins w:id="54" w:author="Mark Woolrich" w:date="2023-06-30T12:06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[p</m:t>
                      </m:r>
                      <m:d>
                        <m:dPr>
                          <m:endChr m:val="|"/>
                          <m:ctrlPr>
                            <w:ins w:id="55" w:author="Mark Woolrich" w:date="2023-06-30T12:06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dPr>
                        <m:e>
                          <m:sSub>
                            <m:sSubPr>
                              <m:ctrlPr>
                                <w:ins w:id="56" w:author="Mark Woolrich" w:date="2023-06-30T12:06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z, θ)]q(θ)dθ</m:t>
                      </m:r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ins w:id="57" w:author="Mark Woolrich" w:date="2023-06-30T12:06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ins w:id="58" w:author="Mark Woolrich" w:date="2023-06-30T12:06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dPr>
                        <m:e>
                          <m:sSub>
                            <m:sSubPr>
                              <m:ctrlPr>
                                <w:ins w:id="59" w:author="Mark Woolrich" w:date="2023-06-30T12:06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ins w:id="60" w:author="Mark Woolrich" w:date="2023-06-30T12:06:00Z">
                              <w:rPr>
                                <w:rFonts w:ascii="Cambria Math" w:hAnsi="Cambria Math"/>
                              </w:rPr>
                            </w:ins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ins w:id="61" w:author="Mark Woolrich" w:date="2023-06-30T12:06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dPr>
                            <m:e>
                              <m:f>
                                <m:fPr>
                                  <m:ctrlPr>
                                    <w:ins w:id="62" w:author="Mark Woolrich" w:date="2023-06-30T12:06:00Z">
                                      <w:rPr>
                                        <w:rFonts w:ascii="Cambria Math" w:hAnsi="Cambria Math"/>
                                        <w:i/>
                                      </w:rPr>
                                    </w:ins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p(</m:t>
                                  </m:r>
                                  <m:sSub>
                                    <m:sSubPr>
                                      <m:ctrlPr>
                                        <w:ins w:id="63" w:author="Mark Woolrich" w:date="2023-06-30T12:06:00Z"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w:ins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  <m:d>
                                    <m:dPr>
                                      <m:ctrlPr>
                                        <w:ins w:id="64" w:author="Mark Woolrich" w:date="2023-06-30T12:06:00Z"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w:ins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ins w:id="65" w:author="Mark Woolrich" w:date="2023-06-30T12:06:00Z"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w:ins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ins w:id="66" w:author="Mark Woolrich" w:date="2023-06-30T12:06:00Z">
                              <w:rPr>
                                <w:rFonts w:ascii="Cambria Math" w:eastAsiaTheme="minorEastAsia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2E73209C" w14:textId="50DEC986" w:rsidR="00EA7A4B" w:rsidRDefault="00EA7A4B">
      <w:pPr>
        <w:rPr>
          <w:rFonts w:eastAsiaTheme="minorEastAsia"/>
        </w:rPr>
      </w:pPr>
    </w:p>
    <w:p w14:paraId="3BC9BA30" w14:textId="431A7380" w:rsidR="00F77423" w:rsidRDefault="00F77423" w:rsidP="00F7742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Here we are after a </w:t>
      </w:r>
      <w:r w:rsidR="00274885" w:rsidRPr="00274885">
        <w:rPr>
          <w:rFonts w:eastAsiaTheme="minorEastAsia"/>
          <w:i/>
          <w:iCs/>
        </w:rPr>
        <w:t>full</w:t>
      </w:r>
      <w:r w:rsidR="00274885">
        <w:rPr>
          <w:rFonts w:eastAsiaTheme="minorEastAsia"/>
        </w:rPr>
        <w:t xml:space="preserve"> unregularized, </w:t>
      </w:r>
      <w:r>
        <w:rPr>
          <w:rFonts w:eastAsiaTheme="minorEastAsia"/>
        </w:rPr>
        <w:t>representation of the data via a tokenisation. In short, we are aiming for 100% explained variance</w:t>
      </w:r>
      <w:r w:rsidR="00B81E9C">
        <w:rPr>
          <w:rFonts w:eastAsiaTheme="minorEastAsia"/>
        </w:rPr>
        <w:t xml:space="preserve">, </w:t>
      </w:r>
      <w:r>
        <w:rPr>
          <w:rFonts w:eastAsiaTheme="minorEastAsia"/>
        </w:rPr>
        <w:t>and so are happy to overfit</w:t>
      </w:r>
      <w:r w:rsidR="00B81E9C">
        <w:rPr>
          <w:rFonts w:eastAsiaTheme="minorEastAsia"/>
        </w:rPr>
        <w:t xml:space="preserve"> </w:t>
      </w:r>
      <w:r>
        <w:rPr>
          <w:rFonts w:eastAsiaTheme="minorEastAsia"/>
        </w:rPr>
        <w:t>and do not want to regularise the parameters at all. As a result, we ignore the terms that control for overfitting, i.e. the KL divergence term</w:t>
      </w:r>
      <w:r w:rsidR="00B81E9C">
        <w:rPr>
          <w:rFonts w:eastAsiaTheme="minorEastAsia"/>
        </w:rPr>
        <w:t xml:space="preserve"> in </w:t>
      </w:r>
      <m:oMath>
        <m:r>
          <w:rPr>
            <w:rFonts w:ascii="Cambria Math" w:hAnsi="Cambria Math"/>
          </w:rPr>
          <m:t>F</m:t>
        </m:r>
      </m:oMath>
      <w:r w:rsidR="00274885">
        <w:rPr>
          <w:rFonts w:eastAsiaTheme="minorEastAsia"/>
        </w:rPr>
        <w:t xml:space="preserve">, and use the following cost </w:t>
      </w:r>
      <w:proofErr w:type="gramStart"/>
      <w:r w:rsidR="00274885">
        <w:rPr>
          <w:rFonts w:eastAsiaTheme="minorEastAsia"/>
        </w:rPr>
        <w:t>function</w:t>
      </w:r>
      <w:proofErr w:type="gramEnd"/>
    </w:p>
    <w:p w14:paraId="13E4FF41" w14:textId="77777777" w:rsidR="00A16134" w:rsidRDefault="00A16134">
      <w:pPr>
        <w:rPr>
          <w:rFonts w:eastAsiaTheme="minorEastAsia"/>
        </w:rPr>
      </w:pPr>
    </w:p>
    <w:p w14:paraId="5E011D82" w14:textId="66D9814A" w:rsidR="00F77423" w:rsidRPr="00F77423" w:rsidRDefault="0086363D" w:rsidP="00F77423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C= -</m:t>
          </m:r>
          <m:nary>
            <m:naryPr>
              <m:chr m:val="∑"/>
              <m:limLoc m:val="undOvr"/>
              <m:supHide m:val="1"/>
              <m:ctrlPr>
                <w:ins w:id="67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d>
                <m:dPr>
                  <m:ctrlPr>
                    <w:ins w:id="68" w:author="Mark Woolrich" w:date="2023-06-30T12:06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ins w:id="69" w:author="Mark Woolrich" w:date="2023-06-30T12:06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[p</m:t>
                      </m:r>
                      <m:d>
                        <m:dPr>
                          <m:endChr m:val="|"/>
                          <m:ctrlPr>
                            <w:ins w:id="70" w:author="Mark Woolrich" w:date="2023-06-30T12:06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dPr>
                        <m:e>
                          <m:sSub>
                            <m:sSubPr>
                              <m:ctrlPr>
                                <w:ins w:id="71" w:author="Mark Woolrich" w:date="2023-06-30T12:06:00Z">
                                  <w:rPr>
                                    <w:rFonts w:ascii="Cambria Math" w:hAnsi="Cambria Math"/>
                                    <w:i/>
                                  </w:rPr>
                                </w:ins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z, θ)]q(θ)dθ</m:t>
                      </m:r>
                    </m:e>
                  </m:nary>
                </m:e>
              </m:d>
            </m:e>
          </m:nary>
        </m:oMath>
      </m:oMathPara>
    </w:p>
    <w:p w14:paraId="2CBF7766" w14:textId="77777777" w:rsidR="004A0CD3" w:rsidRDefault="004A0CD3">
      <w:pPr>
        <w:rPr>
          <w:rFonts w:eastAsiaTheme="minorEastAsia"/>
        </w:rPr>
      </w:pPr>
    </w:p>
    <w:p w14:paraId="13FCB9B4" w14:textId="5A887207" w:rsidR="00AB064B" w:rsidRDefault="00751132" w:rsidP="00AB064B">
      <w:pPr>
        <w:rPr>
          <w:rFonts w:eastAsiaTheme="minorEastAsia"/>
        </w:rPr>
      </w:pPr>
      <w:r>
        <w:rPr>
          <w:rFonts w:eastAsiaTheme="minorEastAsia"/>
        </w:rPr>
        <w:t>Finally, d</w:t>
      </w:r>
      <w:r w:rsidR="00AB064B">
        <w:rPr>
          <w:rFonts w:eastAsiaTheme="minorEastAsia"/>
        </w:rPr>
        <w:t xml:space="preserve">oing the integral over </w:t>
      </w:r>
      <m:oMath>
        <m:r>
          <w:rPr>
            <w:rFonts w:ascii="Cambria Math" w:hAnsi="Cambria Math"/>
          </w:rPr>
          <m:t>θ</m:t>
        </m:r>
      </m:oMath>
      <w:r w:rsidR="006D4AC0">
        <w:rPr>
          <w:rFonts w:eastAsiaTheme="minorEastAsia"/>
        </w:rPr>
        <w:t xml:space="preserve"> </w:t>
      </w:r>
      <w:r w:rsidR="00AB064B">
        <w:rPr>
          <w:rFonts w:eastAsiaTheme="minorEastAsia"/>
        </w:rPr>
        <w:t xml:space="preserve">in the first term via a summation over samples, </w:t>
      </w:r>
      <m:oMath>
        <m:sSup>
          <m:sSupPr>
            <m:ctrlPr>
              <w:ins w:id="72" w:author="Mark Woolrich" w:date="2023-06-30T13:51:00Z">
                <w:rPr>
                  <w:rFonts w:ascii="Cambria Math" w:eastAsiaTheme="minorEastAsia" w:hAnsi="Cambria Math"/>
                  <w:i/>
                </w:rPr>
              </w:ins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</m:oMath>
      <w:r w:rsidR="00AB064B">
        <w:rPr>
          <w:rFonts w:eastAsiaTheme="minorEastAsia"/>
        </w:rPr>
        <w:t xml:space="preserve">, from </w:t>
      </w:r>
      <m:oMath>
        <m:r>
          <w:rPr>
            <w:rFonts w:ascii="Cambria Math" w:hAnsi="Cambria Math"/>
          </w:rPr>
          <m:t>q</m:t>
        </m:r>
        <m:d>
          <m:dPr>
            <m:ctrlPr>
              <w:ins w:id="73" w:author="Mark Woolrich" w:date="2023-06-30T12:06:00Z">
                <w:rPr>
                  <w:rFonts w:ascii="Cambria Math" w:hAnsi="Cambria Math"/>
                  <w:i/>
                </w:rPr>
              </w:ins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="00AB064B">
        <w:rPr>
          <w:rFonts w:eastAsiaTheme="minorEastAsia"/>
        </w:rPr>
        <w:t xml:space="preserve"> gives</w:t>
      </w:r>
    </w:p>
    <w:p w14:paraId="03A60AE6" w14:textId="77777777" w:rsidR="00AB064B" w:rsidRDefault="00AB064B" w:rsidP="00AB064B">
      <w:pPr>
        <w:rPr>
          <w:rFonts w:eastAsiaTheme="minorEastAsia"/>
        </w:rPr>
      </w:pPr>
    </w:p>
    <w:p w14:paraId="51C5BFF2" w14:textId="5E1916F6" w:rsidR="006A2317" w:rsidRPr="00AB064B" w:rsidRDefault="0086363D" w:rsidP="007511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 -</m:t>
          </m:r>
          <m:nary>
            <m:naryPr>
              <m:chr m:val="∑"/>
              <m:limLoc m:val="undOvr"/>
              <m:supHide m:val="1"/>
              <m:ctrlPr>
                <w:ins w:id="74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ins w:id="75" w:author="Mark Woolrich" w:date="2023-06-30T12:06:00Z">
                      <w:rPr>
                        <w:rFonts w:ascii="Cambria Math" w:hAnsi="Cambria Math"/>
                        <w:i/>
                      </w:rPr>
                    </w:ins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[p</m:t>
                  </m:r>
                  <m:d>
                    <m:dPr>
                      <m:endChr m:val="|"/>
                      <m:ctrlPr>
                        <w:ins w:id="76" w:author="Mark Woolrich" w:date="2023-06-30T12:06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77" w:author="Mark Woolrich" w:date="2023-06-30T12:06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z, </m:t>
                  </m:r>
                  <m:sSup>
                    <m:sSupPr>
                      <m:ctrlPr>
                        <w:ins w:id="78" w:author="Mark Woolrich" w:date="2023-06-30T13:51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)]</m:t>
                  </m:r>
                </m:e>
              </m:nary>
            </m:e>
          </m:nary>
        </m:oMath>
      </m:oMathPara>
    </w:p>
    <w:p w14:paraId="0621454E" w14:textId="77777777" w:rsidR="00751132" w:rsidRDefault="00751132" w:rsidP="00AB064B">
      <w:pPr>
        <w:rPr>
          <w:rFonts w:eastAsiaTheme="minorEastAsia"/>
        </w:rPr>
      </w:pPr>
    </w:p>
    <w:p w14:paraId="13E15285" w14:textId="535AB15C" w:rsidR="00274885" w:rsidRDefault="00274885" w:rsidP="0027488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iCs/>
        </w:rPr>
        <w:t xml:space="preserve">Where we obtain samples, </w:t>
      </w:r>
      <m:oMath>
        <m:sSubSup>
          <m:sSubSupPr>
            <m:ctrlPr>
              <w:ins w:id="79" w:author="Mark Woolrich" w:date="2023-06-30T12:37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>
        <w:rPr>
          <w:rFonts w:ascii="Cambria Math" w:eastAsiaTheme="minorEastAsia" w:hAnsi="Cambria Math"/>
        </w:rPr>
        <w:t xml:space="preserve">, </w:t>
      </w:r>
      <w:r>
        <w:rPr>
          <w:rFonts w:ascii="Cambria Math" w:eastAsiaTheme="minorEastAsia" w:hAnsi="Cambria Math"/>
          <w:iCs/>
        </w:rPr>
        <w:t xml:space="preserve"> from </w:t>
      </w:r>
      <m:oMath>
        <m:sSub>
          <m:sSubPr>
            <m:ctrlPr>
              <w:ins w:id="80" w:author="Mark Woolrich" w:date="2023-06-30T12:06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q(θ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 using the Gumbel </w:t>
      </w:r>
      <w:proofErr w:type="spellStart"/>
      <w:r>
        <w:rPr>
          <w:rFonts w:ascii="Cambria Math" w:eastAsiaTheme="minorEastAsia" w:hAnsi="Cambria Math"/>
        </w:rPr>
        <w:t>softmax</w:t>
      </w:r>
      <w:proofErr w:type="spellEnd"/>
      <w:r>
        <w:rPr>
          <w:rFonts w:ascii="Cambria Math" w:eastAsiaTheme="minorEastAsia" w:hAnsi="Cambria Math"/>
        </w:rPr>
        <w:t xml:space="preserve"> </w:t>
      </w:r>
      <w:r w:rsidRPr="00274885">
        <w:rPr>
          <w:rFonts w:ascii="Cambria Math" w:eastAsiaTheme="minorEastAsia" w:hAnsi="Cambria Math"/>
        </w:rPr>
        <w:t>parameteriz</w:t>
      </w:r>
      <w:r>
        <w:rPr>
          <w:rFonts w:ascii="Cambria Math" w:eastAsiaTheme="minorEastAsia" w:hAnsi="Cambria Math"/>
        </w:rPr>
        <w:t>ation.</w:t>
      </w:r>
    </w:p>
    <w:p w14:paraId="3D3BB9CA" w14:textId="77777777" w:rsidR="0086363D" w:rsidRDefault="0086363D" w:rsidP="00274885">
      <w:pPr>
        <w:rPr>
          <w:rFonts w:ascii="Cambria Math" w:eastAsiaTheme="minorEastAsia" w:hAnsi="Cambria Math"/>
        </w:rPr>
      </w:pPr>
    </w:p>
    <w:p w14:paraId="5BC56E34" w14:textId="71D2C0CF" w:rsidR="0086363D" w:rsidRDefault="0086363D" w:rsidP="0027488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Note that this cost function can also be written as:</w:t>
      </w:r>
    </w:p>
    <w:p w14:paraId="331EEED6" w14:textId="77777777" w:rsidR="005F7EC9" w:rsidRDefault="005F7EC9" w:rsidP="00274885">
      <w:pPr>
        <w:rPr>
          <w:rFonts w:ascii="Cambria Math" w:eastAsiaTheme="minorEastAsia" w:hAnsi="Cambria Math"/>
        </w:rPr>
      </w:pPr>
    </w:p>
    <w:p w14:paraId="42F3646D" w14:textId="0E609114" w:rsidR="0086363D" w:rsidRDefault="0086363D" w:rsidP="008636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 -</m:t>
          </m:r>
          <m:nary>
            <m:naryPr>
              <m:chr m:val="∑"/>
              <m:limLoc m:val="undOvr"/>
              <m:supHide m:val="1"/>
              <m:ctrlPr>
                <w:ins w:id="81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ins w:id="82" w:author="Mark Woolrich" w:date="2023-06-30T12:06:00Z">
                      <w:rPr>
                        <w:rFonts w:ascii="Cambria Math" w:hAnsi="Cambria Math"/>
                        <w:i/>
                      </w:rPr>
                    </w:ins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[p</m:t>
                  </m:r>
                  <m:d>
                    <m:dPr>
                      <m:endChr m:val="|"/>
                      <m:ctrlPr>
                        <w:ins w:id="83" w:author="Mark Woolrich" w:date="2023-06-30T12:06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84" w:author="Mark Woolrich" w:date="2023-06-30T12:06:00Z">
                              <w:rPr>
                                <w:rFonts w:ascii="Cambria Math" w:hAnsi="Cambria Math"/>
                                <w:i/>
                              </w:rPr>
                            </w:ins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z, </m:t>
                  </m:r>
                  <m:sSup>
                    <m:sSupPr>
                      <m:ctrlPr>
                        <w:ins w:id="85" w:author="Mark Woolrich" w:date="2023-06-30T13:14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)]</m:t>
                  </m:r>
                </m:e>
              </m:nary>
            </m:e>
          </m:nary>
        </m:oMath>
      </m:oMathPara>
    </w:p>
    <w:p w14:paraId="0744B7EA" w14:textId="77777777" w:rsidR="0086363D" w:rsidRDefault="0086363D" w:rsidP="0086363D">
      <w:pPr>
        <w:rPr>
          <w:rFonts w:eastAsiaTheme="minorEastAsia"/>
        </w:rPr>
      </w:pPr>
    </w:p>
    <w:p w14:paraId="0BAFAA1E" w14:textId="29AA59D3" w:rsidR="0086363D" w:rsidRDefault="0086363D" w:rsidP="0086363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ins w:id="86" w:author="Mark Woolrich" w:date="2023-06-30T12:06:00Z">
                <w:rPr>
                  <w:rFonts w:ascii="Cambria Math" w:hAnsi="Cambria Math"/>
                  <w:i/>
                </w:rPr>
              </w:ins>
            </m:ctrlPr>
          </m:dPr>
          <m:e>
            <m:sSub>
              <m:sSubPr>
                <m:ctrlPr>
                  <w:ins w:id="87" w:author="Mark Woolrich" w:date="2023-06-30T12:06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z, </m:t>
        </m:r>
        <m:sSup>
          <m:sSupPr>
            <m:ctrlPr>
              <w:ins w:id="88" w:author="Mark Woolrich" w:date="2023-06-30T13:14:00Z">
                <w:rPr>
                  <w:rFonts w:ascii="Cambria Math" w:hAnsi="Cambria Math"/>
                  <w:i/>
                </w:rPr>
              </w:ins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corresponds to the model</w:t>
      </w:r>
    </w:p>
    <w:p w14:paraId="044588D5" w14:textId="77777777" w:rsidR="0086363D" w:rsidRPr="00AB064B" w:rsidRDefault="0086363D" w:rsidP="0086363D">
      <w:pPr>
        <w:rPr>
          <w:rFonts w:eastAsiaTheme="minorEastAsia"/>
        </w:rPr>
      </w:pPr>
    </w:p>
    <w:p w14:paraId="37842840" w14:textId="177B19F5" w:rsidR="0086363D" w:rsidRPr="00154D41" w:rsidRDefault="00000000" w:rsidP="0086363D">
      <w:pPr>
        <w:rPr>
          <w:rFonts w:eastAsiaTheme="minorEastAsia"/>
        </w:rPr>
      </w:pPr>
      <m:oMathPara>
        <m:oMath>
          <m:sSub>
            <m:sSubPr>
              <m:ctrlPr>
                <w:ins w:id="89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ins w:id="90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naryPr>
            <m:sub>
              <m:r>
                <w:rPr>
                  <w:rFonts w:ascii="Cambria Math" w:hAnsi="Cambria Math"/>
                </w:rPr>
                <m:t>τ=-w</m:t>
              </m:r>
            </m:sub>
            <m:sup>
              <m:r>
                <w:rPr>
                  <w:rFonts w:ascii="Cambria Math" w:hAnsi="Cambria Math"/>
                </w:rPr>
                <m:t>+w</m:t>
              </m:r>
            </m:sup>
            <m:e>
              <m:sSub>
                <m:sSubPr>
                  <m:ctrlPr>
                    <w:ins w:id="91" w:author="Mark Woolrich" w:date="2023-06-30T12:06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</m:sSub>
              <m:sSubSup>
                <m:sSubSupPr>
                  <m:ctrlPr>
                    <w:ins w:id="92" w:author="Mark Woolrich" w:date="2023-06-30T13:15:00Z">
                      <w:rPr>
                        <w:rFonts w:ascii="Cambria Math" w:hAnsi="Cambria Math"/>
                        <w:i/>
                      </w:rPr>
                    </w:ins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t-τ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ins w:id="93" w:author="Mark Woolrich" w:date="2023-06-30T12:06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</m:oMath>
      </m:oMathPara>
    </w:p>
    <w:p w14:paraId="6967CC6F" w14:textId="77777777" w:rsidR="0086363D" w:rsidRDefault="0086363D" w:rsidP="00274885">
      <w:pPr>
        <w:rPr>
          <w:rFonts w:ascii="Cambria Math" w:eastAsiaTheme="minorEastAsia" w:hAnsi="Cambria Math"/>
        </w:rPr>
      </w:pPr>
    </w:p>
    <w:p w14:paraId="20A8C759" w14:textId="2BC1F485" w:rsidR="00077C59" w:rsidRDefault="005F7EC9" w:rsidP="00274885">
      <w:pPr>
        <w:rPr>
          <w:rFonts w:eastAsiaTheme="minorEastAsia"/>
        </w:rPr>
      </w:pPr>
      <w:r>
        <w:rPr>
          <w:rFonts w:ascii="Cambria Math" w:eastAsiaTheme="minorEastAsia" w:hAnsi="Cambria Math"/>
        </w:rPr>
        <w:t xml:space="preserve">Where </w:t>
      </w:r>
      <m:oMath>
        <m:sSub>
          <m:sSubPr>
            <m:ctrlPr>
              <w:ins w:id="94" w:author="Mark Woolrich" w:date="2023-06-30T13:36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rPr>
          <w:rFonts w:eastAsiaTheme="minorEastAsia"/>
        </w:rPr>
        <w:t xml:space="preserve"> is a </w:t>
      </w:r>
      <m:oMath>
        <m:d>
          <m:dPr>
            <m:ctrlPr>
              <w:ins w:id="95" w:author="Mark Woolrich" w:date="2023-06-30T12:06:00Z">
                <w:rPr>
                  <w:rFonts w:ascii="Cambria Math" w:hAnsi="Cambria Math"/>
                  <w:i/>
                </w:rPr>
              </w:ins>
            </m:ctrlPr>
          </m:dPr>
          <m:e>
            <m:r>
              <w:rPr>
                <w:rFonts w:ascii="Cambria Math" w:hAnsi="Cambria Math"/>
              </w:rPr>
              <m:t>1 × K</m:t>
            </m:r>
          </m:e>
        </m:d>
      </m:oMath>
      <w:r>
        <w:rPr>
          <w:rFonts w:eastAsiaTheme="minorEastAsia"/>
        </w:rPr>
        <w:t xml:space="preserve"> </w:t>
      </w:r>
      <w:r w:rsidR="00E47AD2">
        <w:rPr>
          <w:rFonts w:eastAsiaTheme="minorEastAsia"/>
        </w:rPr>
        <w:t>vector</w:t>
      </w:r>
      <w:r w:rsidR="00E47AD2">
        <w:rPr>
          <w:rFonts w:ascii="Cambria Math" w:eastAsiaTheme="minorEastAsia" w:hAnsi="Cambria Math"/>
        </w:rPr>
        <w:t xml:space="preserve"> </w:t>
      </w:r>
      <w:r w:rsidR="007A01E0">
        <w:rPr>
          <w:rFonts w:ascii="Cambria Math" w:eastAsiaTheme="minorEastAsia" w:hAnsi="Cambria Math"/>
        </w:rPr>
        <w:t>a</w:t>
      </w:r>
      <w:r w:rsidR="00077C59">
        <w:rPr>
          <w:rFonts w:ascii="Cambria Math" w:eastAsiaTheme="minorEastAsia" w:hAnsi="Cambria Math"/>
        </w:rPr>
        <w:t xml:space="preserve">nd </w:t>
      </w:r>
      <m:oMath>
        <m:sSubSup>
          <m:sSubSupPr>
            <m:ctrlPr>
              <w:ins w:id="96" w:author="Mark Woolrich" w:date="2023-06-30T13:22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="00077C59">
        <w:rPr>
          <w:rFonts w:eastAsiaTheme="minorEastAsia"/>
        </w:rPr>
        <w:t xml:space="preserve"> is a </w:t>
      </w:r>
      <w:r w:rsidR="007A01E0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 xml:space="preserve">K </m:t>
        </m:r>
        <m:r>
          <w:rPr>
            <w:rFonts w:ascii="Cambria Math" w:hAnsi="Cambria Math"/>
          </w:rPr>
          <m:t>×1)</m:t>
        </m:r>
      </m:oMath>
      <w:r w:rsidR="00077C59">
        <w:rPr>
          <w:rFonts w:eastAsiaTheme="minorEastAsia"/>
        </w:rPr>
        <w:t xml:space="preserve"> vector</w:t>
      </w:r>
      <w:r w:rsidR="00E47AD2">
        <w:rPr>
          <w:rFonts w:eastAsiaTheme="minorEastAsia"/>
        </w:rPr>
        <w:t xml:space="preserve">, </w:t>
      </w:r>
      <w:proofErr w:type="gramStart"/>
      <w:r w:rsidR="00077C59">
        <w:rPr>
          <w:rFonts w:eastAsiaTheme="minorEastAsia"/>
        </w:rPr>
        <w:t>where</w:t>
      </w:r>
      <w:proofErr w:type="gramEnd"/>
    </w:p>
    <w:p w14:paraId="07808D19" w14:textId="77777777" w:rsidR="007A01E0" w:rsidRDefault="007A01E0" w:rsidP="00274885">
      <w:pPr>
        <w:rPr>
          <w:rFonts w:ascii="Cambria Math" w:eastAsiaTheme="minorEastAsia" w:hAnsi="Cambria Math"/>
        </w:rPr>
      </w:pPr>
    </w:p>
    <w:p w14:paraId="0E5ACA4C" w14:textId="44AA94FB" w:rsidR="0086363D" w:rsidRPr="00077C59" w:rsidRDefault="0086363D" w:rsidP="0027488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sSubSup>
          <m:sSubSupPr>
            <m:ctrlPr>
              <w:ins w:id="97" w:author="Mark Woolrich" w:date="2023-06-30T13:16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tk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 xml:space="preserve">=1,    if </m:t>
        </m:r>
        <m:sSubSup>
          <m:sSubSupPr>
            <m:ctrlPr>
              <w:ins w:id="98" w:author="Mark Woolrich" w:date="2023-06-30T13:20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=k</m:t>
        </m:r>
      </m:oMath>
    </w:p>
    <w:p w14:paraId="55913E4E" w14:textId="3DBB1850" w:rsidR="00077C59" w:rsidRPr="00077C59" w:rsidRDefault="00077C59" w:rsidP="0027488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 xml:space="preserve">      </m:t>
          </m:r>
          <m:sSubSup>
            <m:sSubSupPr>
              <m:ctrlPr>
                <w:ins w:id="99" w:author="Mark Woolrich" w:date="2023-06-30T13:16:00Z">
                  <w:rPr>
                    <w:rFonts w:ascii="Cambria Math" w:hAnsi="Cambria Math"/>
                    <w:i/>
                  </w:rPr>
                </w:ins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tk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 xml:space="preserve">=0,    if </m:t>
          </m:r>
          <m:sSubSup>
            <m:sSubSupPr>
              <m:ctrlPr>
                <w:ins w:id="100" w:author="Mark Woolrich" w:date="2023-06-30T13:20:00Z">
                  <w:rPr>
                    <w:rFonts w:ascii="Cambria Math" w:hAnsi="Cambria Math"/>
                    <w:i/>
                  </w:rPr>
                </w:ins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 xml:space="preserve">≠k  </m:t>
          </m:r>
        </m:oMath>
      </m:oMathPara>
    </w:p>
    <w:p w14:paraId="1389F6FB" w14:textId="12D6BB31" w:rsidR="00470723" w:rsidRDefault="0086363D" w:rsidP="0027488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</w:p>
    <w:p w14:paraId="6671891C" w14:textId="63020CF7" w:rsidR="00470723" w:rsidRDefault="00470723" w:rsidP="00470723">
      <w:pPr>
        <w:pStyle w:val="Heading2"/>
        <w:rPr>
          <w:rFonts w:eastAsiaTheme="minorEastAsia"/>
        </w:rPr>
      </w:pPr>
      <w:r>
        <w:rPr>
          <w:rFonts w:eastAsiaTheme="minorEastAsia"/>
        </w:rPr>
        <w:t>Annealing</w:t>
      </w:r>
    </w:p>
    <w:p w14:paraId="403A1502" w14:textId="77777777" w:rsidR="004F0C0D" w:rsidRDefault="004F0C0D" w:rsidP="004F0C0D"/>
    <w:p w14:paraId="1AE98078" w14:textId="6478102C" w:rsidR="00FE0B91" w:rsidRDefault="00FE0B91" w:rsidP="004F0C0D">
      <w:pPr>
        <w:rPr>
          <w:rFonts w:eastAsiaTheme="minorEastAsia"/>
        </w:rPr>
      </w:pPr>
      <w:r>
        <w:t xml:space="preserve">To help with convergence we do not start by using the </w:t>
      </w:r>
      <w:r w:rsidR="00F31B60">
        <w:t xml:space="preserve">categorical </w:t>
      </w:r>
      <w:r>
        <w:t>model specified above. Instead, we start with a</w:t>
      </w:r>
      <w:r w:rsidR="0086363D">
        <w:t xml:space="preserve"> </w:t>
      </w:r>
      <w:r w:rsidR="00F31B60">
        <w:t xml:space="preserve">linear mixture of tokens (sometimes called a </w:t>
      </w:r>
      <w:r w:rsidR="006C0BA8">
        <w:rPr>
          <w:i/>
          <w:iCs/>
        </w:rPr>
        <w:t>partial volume</w:t>
      </w:r>
      <w:r w:rsidRPr="0086363D">
        <w:rPr>
          <w:i/>
          <w:iCs/>
        </w:rPr>
        <w:t xml:space="preserve"> model</w:t>
      </w:r>
      <w:r w:rsidR="00F31B60">
        <w:t>).</w:t>
      </w:r>
      <w:r w:rsidR="006C0BA8">
        <w:t xml:space="preserve"> The key difference is that rather than</w:t>
      </w:r>
      <w:r w:rsidR="00F31B60">
        <w:t xml:space="preserve"> using</w:t>
      </w:r>
      <w:r w:rsidR="006C0BA8">
        <w:t xml:space="preserve"> </w:t>
      </w:r>
      <m:oMath>
        <m:sSubSup>
          <m:sSubSupPr>
            <m:ctrlPr>
              <w:ins w:id="101" w:author="Mark Woolrich" w:date="2023-06-30T13:15:00Z">
                <w:rPr>
                  <w:rFonts w:ascii="Cambria Math" w:hAnsi="Cambria Math"/>
                  <w:i/>
                </w:rPr>
              </w:ins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="006C0BA8">
        <w:rPr>
          <w:rFonts w:eastAsiaTheme="minorEastAsia"/>
        </w:rPr>
        <w:t xml:space="preserve"> </w:t>
      </w:r>
      <w:r w:rsidR="00F31B60">
        <w:rPr>
          <w:rFonts w:eastAsiaTheme="minorEastAsia"/>
        </w:rPr>
        <w:t>, which is</w:t>
      </w:r>
      <w:r w:rsidR="006C0BA8">
        <w:rPr>
          <w:rFonts w:eastAsiaTheme="minorEastAsia"/>
        </w:rPr>
        <w:t xml:space="preserve"> binary and one-hot, we instead </w:t>
      </w:r>
      <w:r w:rsidR="00F31B60">
        <w:rPr>
          <w:rFonts w:eastAsiaTheme="minorEastAsia"/>
        </w:rPr>
        <w:t xml:space="preserve">use a new variable </w:t>
      </w:r>
      <m:oMath>
        <m:sSub>
          <m:sSubPr>
            <m:ctrlPr>
              <w:ins w:id="102" w:author="Mark Woolrich" w:date="2023-06-30T12:53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F31B60">
        <w:rPr>
          <w:rFonts w:eastAsiaTheme="minorEastAsia"/>
        </w:rPr>
        <w:t xml:space="preserve">which </w:t>
      </w:r>
      <w:r w:rsidR="00F31B60">
        <w:t>describes</w:t>
      </w:r>
      <w:r w:rsidR="006C0BA8">
        <w:t xml:space="preserve"> </w:t>
      </w:r>
      <w:r>
        <w:rPr>
          <w:rFonts w:eastAsiaTheme="minorEastAsia"/>
        </w:rPr>
        <w:t>linear combinations of the convolution kernels</w:t>
      </w:r>
      <w:r w:rsidR="006C0BA8">
        <w:rPr>
          <w:rFonts w:eastAsiaTheme="minorEastAsia"/>
        </w:rPr>
        <w:t>, i.e.</w:t>
      </w:r>
    </w:p>
    <w:p w14:paraId="4DA26182" w14:textId="77777777" w:rsidR="00FE0B91" w:rsidRDefault="00FE0B91" w:rsidP="004F0C0D">
      <w:pPr>
        <w:rPr>
          <w:rFonts w:eastAsiaTheme="minorEastAsia"/>
        </w:rPr>
      </w:pPr>
    </w:p>
    <w:p w14:paraId="4EEAC3C7" w14:textId="4F0F6926" w:rsidR="00FE0B91" w:rsidRPr="00154D41" w:rsidRDefault="00000000" w:rsidP="00FE0B91">
      <w:pPr>
        <w:rPr>
          <w:rFonts w:eastAsiaTheme="minorEastAsia"/>
        </w:rPr>
      </w:pPr>
      <m:oMathPara>
        <m:oMath>
          <m:sSub>
            <m:sSubPr>
              <m:ctrlPr>
                <w:ins w:id="103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ins w:id="104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naryPr>
            <m:sub>
              <m:r>
                <w:rPr>
                  <w:rFonts w:ascii="Cambria Math" w:hAnsi="Cambria Math"/>
                </w:rPr>
                <m:t>τ=-w</m:t>
              </m:r>
            </m:sub>
            <m:sup>
              <m:r>
                <w:rPr>
                  <w:rFonts w:ascii="Cambria Math" w:hAnsi="Cambria Math"/>
                </w:rPr>
                <m:t>+w</m:t>
              </m:r>
            </m:sup>
            <m:e>
              <m:sSub>
                <m:sSubPr>
                  <m:ctrlPr>
                    <w:ins w:id="105" w:author="Mark Woolrich" w:date="2023-06-30T12:06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</m:sSub>
              <m:sSub>
                <m:sSubPr>
                  <m:ctrlPr>
                    <w:ins w:id="106" w:author="Mark Woolrich" w:date="2023-06-30T12:53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t-τ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ins w:id="107" w:author="Mark Woolrich" w:date="2023-06-30T12:06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</m:oMath>
      </m:oMathPara>
    </w:p>
    <w:p w14:paraId="7A955BAC" w14:textId="77777777" w:rsidR="00FE0B91" w:rsidRDefault="00FE0B91" w:rsidP="004F0C0D">
      <w:pPr>
        <w:rPr>
          <w:rFonts w:eastAsiaTheme="minorEastAsia"/>
        </w:rPr>
      </w:pPr>
    </w:p>
    <w:p w14:paraId="3715D042" w14:textId="36D193EB" w:rsidR="00FE0B91" w:rsidRDefault="00FE0B91" w:rsidP="004F0C0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ins w:id="108" w:author="Mark Woolrich" w:date="2023-06-30T12:53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1×K)</m:t>
        </m:r>
      </m:oMath>
      <w:r>
        <w:rPr>
          <w:rFonts w:eastAsiaTheme="minorEastAsia"/>
        </w:rPr>
        <w:t xml:space="preserve"> vector</w:t>
      </w:r>
      <w:r w:rsidR="005F7EC9">
        <w:rPr>
          <w:rFonts w:eastAsiaTheme="minorEastAsia"/>
        </w:rPr>
        <w:t xml:space="preserve"> and</w:t>
      </w:r>
    </w:p>
    <w:p w14:paraId="67FA56C7" w14:textId="77777777" w:rsidR="00590A15" w:rsidRDefault="00590A15" w:rsidP="004F0C0D">
      <w:pPr>
        <w:rPr>
          <w:rFonts w:eastAsiaTheme="minorEastAsia"/>
        </w:rPr>
      </w:pPr>
    </w:p>
    <w:p w14:paraId="10836301" w14:textId="2560E945" w:rsidR="00FE0B91" w:rsidRPr="006C0BA8" w:rsidRDefault="00000000" w:rsidP="004F0C0D">
      <w:pPr>
        <w:rPr>
          <w:rFonts w:eastAsiaTheme="minorEastAsia"/>
        </w:rPr>
      </w:pPr>
      <m:oMathPara>
        <m:oMath>
          <m:sSub>
            <m:sSubPr>
              <m:ctrlPr>
                <w:ins w:id="109" w:author="Mark Woolrich" w:date="2023-06-30T12:53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=softmax(</m:t>
          </m:r>
          <m:sSub>
            <m:sSubPr>
              <m:ctrlPr>
                <w:ins w:id="110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E448E0D" w14:textId="77777777" w:rsidR="006C0BA8" w:rsidRPr="00FE0B91" w:rsidRDefault="006C0BA8" w:rsidP="004F0C0D">
      <w:pPr>
        <w:rPr>
          <w:rFonts w:eastAsiaTheme="minorEastAsia"/>
        </w:rPr>
      </w:pPr>
    </w:p>
    <w:p w14:paraId="74516934" w14:textId="3BAABCC9" w:rsidR="006C0BA8" w:rsidRDefault="006C0BA8" w:rsidP="006C0BA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This </w:t>
      </w:r>
      <w:r>
        <w:t xml:space="preserve">allows for more movement around the parameters space to identify and learn the best </w:t>
      </w:r>
      <w:r w:rsidR="00F31B60">
        <w:t xml:space="preserve">candidate </w:t>
      </w:r>
      <w:r>
        <w:rPr>
          <w:rFonts w:eastAsiaTheme="minorEastAsia"/>
        </w:rPr>
        <w:t>convolution kernels</w:t>
      </w:r>
      <w:r>
        <w:t>, before we enforce selection of one kernel at each timepoint that occurs when we switch to the full model.</w:t>
      </w:r>
    </w:p>
    <w:p w14:paraId="50D18757" w14:textId="77777777" w:rsidR="00077C59" w:rsidRDefault="00077C59" w:rsidP="004F0C0D"/>
    <w:p w14:paraId="6B5D7347" w14:textId="4EC42348" w:rsidR="00FE0B91" w:rsidRDefault="00590A15" w:rsidP="004F0C0D">
      <w:r>
        <w:t xml:space="preserve">To infer on this </w:t>
      </w:r>
      <w:r w:rsidR="006C0BA8">
        <w:rPr>
          <w:i/>
          <w:iCs/>
        </w:rPr>
        <w:t>partial volume</w:t>
      </w:r>
      <w:r w:rsidR="006C0BA8" w:rsidRPr="0086363D">
        <w:rPr>
          <w:i/>
          <w:iCs/>
        </w:rPr>
        <w:t xml:space="preserve"> model</w:t>
      </w:r>
      <w:r w:rsidR="00E47AD2">
        <w:t xml:space="preserve">, </w:t>
      </w:r>
      <w:r>
        <w:t xml:space="preserve">we </w:t>
      </w:r>
      <w:r w:rsidR="005F7EC9">
        <w:t xml:space="preserve">can </w:t>
      </w:r>
      <w:r>
        <w:t>use point estimation on all parameters</w:t>
      </w:r>
      <w:r w:rsidR="00E47AD2">
        <w:t xml:space="preserve"> by using a</w:t>
      </w:r>
      <w:r>
        <w:t xml:space="preserve"> cost function </w:t>
      </w:r>
      <w:r w:rsidR="00E47AD2">
        <w:t xml:space="preserve">that </w:t>
      </w:r>
      <w:r>
        <w:t xml:space="preserve">minimises the negative log </w:t>
      </w:r>
      <w:proofErr w:type="gramStart"/>
      <w:r>
        <w:t>likelihood</w:t>
      </w:r>
      <w:proofErr w:type="gramEnd"/>
    </w:p>
    <w:p w14:paraId="703A7CD0" w14:textId="77777777" w:rsidR="00590A15" w:rsidRDefault="00590A15" w:rsidP="004F0C0D"/>
    <w:p w14:paraId="55FE43BF" w14:textId="2E0F0CA2" w:rsidR="00590A15" w:rsidRDefault="00000000" w:rsidP="0086363D">
      <w:pPr>
        <w:jc w:val="center"/>
        <w:rPr>
          <w:rFonts w:eastAsiaTheme="minorEastAsia"/>
        </w:rPr>
      </w:pPr>
      <m:oMathPara>
        <m:oMath>
          <m:sSub>
            <m:sSubPr>
              <m:ctrlPr>
                <w:ins w:id="111" w:author="Mark Woolrich" w:date="2023-06-30T13:09:00Z">
                  <w:rPr>
                    <w:rFonts w:ascii="Cambria Math" w:hAnsi="Cambria Math"/>
                  </w:rPr>
                </w:ins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alt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ins w:id="112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[p</m:t>
              </m:r>
              <m:d>
                <m:dPr>
                  <m:endChr m:val="|"/>
                  <m:ctrlPr>
                    <w:ins w:id="113" w:author="Mark Woolrich" w:date="2023-06-30T12:06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114" w:author="Mark Woolrich" w:date="2023-06-30T12:06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z, ψ)]</m:t>
              </m:r>
            </m:e>
          </m:nary>
        </m:oMath>
      </m:oMathPara>
    </w:p>
    <w:p w14:paraId="5DE274F2" w14:textId="77777777" w:rsidR="00590A15" w:rsidRDefault="00590A15" w:rsidP="004F0C0D">
      <w:pPr>
        <w:rPr>
          <w:rFonts w:eastAsiaTheme="minorEastAsia"/>
        </w:rPr>
      </w:pPr>
    </w:p>
    <w:p w14:paraId="1141F4AB" w14:textId="2CC27113" w:rsidR="00077C59" w:rsidRDefault="00E47AD2" w:rsidP="00077C59">
      <w:pPr>
        <w:rPr>
          <w:rFonts w:eastAsiaTheme="minorEastAsia"/>
        </w:rPr>
      </w:pPr>
      <w:r>
        <w:t>W</w:t>
      </w:r>
      <w:r w:rsidR="00077C59">
        <w:t>here</w:t>
      </w:r>
      <w:r>
        <w:t>, as in the main model,</w:t>
      </w:r>
      <w:r w:rsidR="00077C59">
        <w:t xml:space="preserve"> </w:t>
      </w:r>
      <m:oMath>
        <m:sSub>
          <m:sSubPr>
            <m:ctrlPr>
              <w:ins w:id="115" w:author="Mark Woolrich" w:date="2023-06-30T12:06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77C59">
        <w:rPr>
          <w:rFonts w:eastAsiaTheme="minorEastAsia"/>
        </w:rPr>
        <w:t xml:space="preserve"> is looked-up via amortized inference from the </w:t>
      </w:r>
      <w:proofErr w:type="gramStart"/>
      <w:r w:rsidR="00077C59">
        <w:rPr>
          <w:rFonts w:eastAsiaTheme="minorEastAsia"/>
        </w:rPr>
        <w:t>data</w:t>
      </w:r>
      <w:proofErr w:type="gramEnd"/>
    </w:p>
    <w:p w14:paraId="2A53F25A" w14:textId="77777777" w:rsidR="00077C59" w:rsidRDefault="00077C59" w:rsidP="00077C59"/>
    <w:p w14:paraId="7185434E" w14:textId="77777777" w:rsidR="00077C59" w:rsidRDefault="00000000" w:rsidP="00077C59">
      <m:oMathPara>
        <m:oMath>
          <m:sSub>
            <m:sSubPr>
              <m:ctrlPr>
                <w:ins w:id="116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=RNN(x)</m:t>
          </m:r>
        </m:oMath>
      </m:oMathPara>
    </w:p>
    <w:p w14:paraId="397572A3" w14:textId="77777777" w:rsidR="00590A15" w:rsidRDefault="00590A15" w:rsidP="004F0C0D">
      <w:pPr>
        <w:rPr>
          <w:rFonts w:eastAsiaTheme="minorEastAsia"/>
        </w:rPr>
      </w:pPr>
    </w:p>
    <w:p w14:paraId="110E0ABA" w14:textId="77777777" w:rsidR="0086363D" w:rsidRDefault="0086363D" w:rsidP="004F0C0D">
      <w:pPr>
        <w:rPr>
          <w:rFonts w:eastAsiaTheme="minorEastAsia"/>
        </w:rPr>
      </w:pPr>
    </w:p>
    <w:p w14:paraId="37F448CA" w14:textId="70534E16" w:rsidR="0086363D" w:rsidRDefault="0086363D" w:rsidP="004F0C0D">
      <w:pPr>
        <w:rPr>
          <w:rFonts w:eastAsiaTheme="minorEastAsia"/>
        </w:rPr>
      </w:pPr>
      <w:r>
        <w:rPr>
          <w:rFonts w:eastAsiaTheme="minorEastAsia"/>
        </w:rPr>
        <w:t xml:space="preserve">The annealing is implemented by using the </w:t>
      </w:r>
      <w:r w:rsidR="00150A7A">
        <w:rPr>
          <w:rFonts w:eastAsiaTheme="minorEastAsia"/>
        </w:rPr>
        <w:t xml:space="preserve">scalar </w:t>
      </w:r>
      <w:r>
        <w:rPr>
          <w:rFonts w:eastAsiaTheme="minorEastAsia"/>
        </w:rPr>
        <w:t>annealing temperature</w:t>
      </w:r>
      <w:r w:rsidR="00077C59">
        <w:rPr>
          <w:rFonts w:eastAsiaTheme="minorEastAsia"/>
        </w:rPr>
        <w:t xml:space="preserve">, </w:t>
      </w:r>
      <m:oMath>
        <m:sSub>
          <m:sSubPr>
            <m:ctrlPr>
              <w:ins w:id="117" w:author="Mark Woolrich" w:date="2023-06-30T12:47:00Z">
                <w:rPr>
                  <w:rFonts w:ascii="Cambria Math" w:hAnsi="Cambria Math" w:cstheme="minorHAnsi"/>
                  <w:i/>
                </w:rPr>
              </w:ins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 w:rsidR="00077C59">
        <w:rPr>
          <w:rFonts w:eastAsiaTheme="minorEastAsia"/>
        </w:rPr>
        <w:t>,</w:t>
      </w:r>
      <w:r>
        <w:rPr>
          <w:rFonts w:eastAsiaTheme="minorEastAsia"/>
        </w:rPr>
        <w:t xml:space="preserve"> to adjust the relative contributions of </w:t>
      </w:r>
      <m:oMath>
        <m:sSub>
          <m:sSubPr>
            <m:ctrlPr>
              <w:ins w:id="118" w:author="Mark Woolrich" w:date="2023-06-30T12:53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Sup>
          <m:sSubSupPr>
            <m:ctrlPr>
              <w:ins w:id="119" w:author="Mark Woolrich" w:date="2023-06-30T13:27:00Z">
                <w:rPr>
                  <w:rFonts w:ascii="Cambria Math" w:eastAsiaTheme="minorEastAsia" w:hAnsi="Cambria Math"/>
                  <w:i/>
                </w:rPr>
              </w:ins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s</m:t>
            </m:r>
          </m:sup>
        </m:sSubSup>
      </m:oMath>
    </w:p>
    <w:p w14:paraId="61C90924" w14:textId="77777777" w:rsidR="00590A15" w:rsidRDefault="00590A15" w:rsidP="004F0C0D"/>
    <w:p w14:paraId="41CD1127" w14:textId="6AF62D87" w:rsidR="00572942" w:rsidRPr="00077C59" w:rsidRDefault="00000000" w:rsidP="00572942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ins w:id="120" w:author="Mark Woolrich" w:date="2023-06-30T12:47:00Z">
                  <w:rPr>
                    <w:rFonts w:ascii="Cambria Math" w:hAnsi="Cambria Math" w:cstheme="minorHAnsi"/>
                    <w:i/>
                  </w:rPr>
                </w:ins>
              </m:ctrlPr>
            </m:sSubSupPr>
            <m:e>
              <m:r>
                <w:rPr>
                  <w:rFonts w:ascii="Cambria Math" w:hAnsi="Cambria Math" w:cstheme="minorHAnsi"/>
                </w:rPr>
                <m:t>ϕ</m:t>
              </m:r>
            </m:e>
            <m:sub>
              <m:r>
                <w:rPr>
                  <w:rFonts w:ascii="Cambria Math" w:hAnsi="Cambria Math" w:cstheme="minorHAnsi"/>
                </w:rPr>
                <m:t>t</m:t>
              </m:r>
            </m:sub>
            <m:sup>
              <m:r>
                <w:rPr>
                  <w:rFonts w:ascii="Cambria Math" w:hAnsi="Cambria Math" w:cstheme="minorHAnsi"/>
                </w:rPr>
                <m:t>s</m:t>
              </m:r>
            </m:sup>
          </m:sSubSup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ins w:id="121" w:author="Mark Woolrich" w:date="2023-06-30T12:47:00Z">
                  <w:rPr>
                    <w:rFonts w:ascii="Cambria Math" w:hAnsi="Cambria Math" w:cstheme="minorHAnsi"/>
                    <w:i/>
                  </w:rPr>
                </w:ins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sSubSup>
            <m:sSubSupPr>
              <m:ctrlPr>
                <w:ins w:id="122" w:author="Mark Woolrich" w:date="2023-06-30T13:23:00Z">
                  <w:rPr>
                    <w:rFonts w:ascii="Cambria Math" w:hAnsi="Cambria Math" w:cstheme="minorHAnsi"/>
                    <w:i/>
                  </w:rPr>
                </w:ins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  <m:ctrlPr>
                <w:ins w:id="123" w:author="Mark Woolrich" w:date="2023-06-30T13:23:00Z">
                  <w:rPr>
                    <w:rFonts w:ascii="Cambria Math" w:hAnsi="Cambria Math"/>
                    <w:i/>
                  </w:rPr>
                </w:ins>
              </m:ctrlPr>
            </m:e>
            <m:sub>
              <m:r>
                <w:rPr>
                  <w:rFonts w:ascii="Cambria Math" w:hAnsi="Cambria Math"/>
                </w:rPr>
                <m:t>t</m:t>
              </m:r>
              <m:ctrlPr>
                <w:ins w:id="124" w:author="Mark Woolrich" w:date="2023-06-30T13:23:00Z">
                  <w:rPr>
                    <w:rFonts w:ascii="Cambria Math" w:hAnsi="Cambria Math"/>
                    <w:i/>
                  </w:rPr>
                </w:ins>
              </m:ctrlPr>
            </m:sub>
            <m:sup/>
          </m:sSubSup>
          <m:r>
            <w:rPr>
              <w:rFonts w:ascii="Cambria Math" w:hAnsi="Cambria Math" w:cstheme="minorHAnsi"/>
            </w:rPr>
            <m:t>+</m:t>
          </m:r>
          <m:d>
            <m:dPr>
              <m:ctrlPr>
                <w:ins w:id="125" w:author="Mark Woolrich" w:date="2023-06-30T12:47:00Z">
                  <w:rPr>
                    <w:rFonts w:ascii="Cambria Math" w:hAnsi="Cambria Math" w:cstheme="minorHAnsi"/>
                    <w:i/>
                  </w:rPr>
                </w:ins>
              </m:ctrlPr>
            </m:dPr>
            <m:e>
              <m:r>
                <w:rPr>
                  <w:rFonts w:ascii="Cambria Math" w:hAnsi="Cambria Math" w:cstheme="minorHAnsi"/>
                </w:rPr>
                <m:t>1-</m:t>
              </m:r>
              <m:sSub>
                <m:sSubPr>
                  <m:ctrlPr>
                    <w:ins w:id="126" w:author="Mark Woolrich" w:date="2023-06-30T12:47:00Z">
                      <w:rPr>
                        <w:rFonts w:ascii="Cambria Math" w:hAnsi="Cambria Math" w:cstheme="minorHAnsi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</m:t>
                  </m:r>
                </m:sub>
              </m:sSub>
            </m:e>
          </m:d>
          <m:sSubSup>
            <m:sSubSupPr>
              <m:ctrlPr>
                <w:ins w:id="127" w:author="Mark Woolrich" w:date="2023-06-30T13:23:00Z">
                  <w:rPr>
                    <w:rFonts w:ascii="Cambria Math" w:eastAsiaTheme="minorEastAsia" w:hAnsi="Cambria Math"/>
                    <w:i/>
                  </w:rPr>
                </w:ins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</m:oMath>
      </m:oMathPara>
    </w:p>
    <w:p w14:paraId="63A80A63" w14:textId="77777777" w:rsidR="00077C59" w:rsidRDefault="00077C59" w:rsidP="00077C59">
      <w:pPr>
        <w:rPr>
          <w:rFonts w:eastAsiaTheme="minorEastAsia"/>
        </w:rPr>
      </w:pPr>
    </w:p>
    <w:p w14:paraId="5660682B" w14:textId="379B8C7A" w:rsidR="00077C59" w:rsidRDefault="00150A7A" w:rsidP="00077C5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ins w:id="128" w:author="Mark Woolrich" w:date="2023-06-30T12:47:00Z">
                <w:rPr>
                  <w:rFonts w:ascii="Cambria Math" w:hAnsi="Cambria Math" w:cstheme="minorHAnsi"/>
                  <w:i/>
                </w:rPr>
              </w:ins>
            </m:ctrlPr>
          </m:sSubSupPr>
          <m:e>
            <m:r>
              <w:rPr>
                <w:rFonts w:ascii="Cambria Math" w:hAnsi="Cambria Math" w:cstheme="minorHAnsi"/>
              </w:rPr>
              <m:t>ϕ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  <m:sup>
            <m:r>
              <w:rPr>
                <w:rFonts w:ascii="Cambria Math" w:hAnsi="Cambria Math" w:cstheme="minorHAnsi"/>
              </w:rPr>
              <m:t>s</m:t>
            </m:r>
          </m:sup>
        </m:sSubSup>
      </m:oMath>
      <w:r>
        <w:rPr>
          <w:rFonts w:eastAsiaTheme="minorEastAsia"/>
        </w:rPr>
        <w:t xml:space="preserve"> is</w:t>
      </w:r>
      <w:r w:rsidR="00077C59">
        <w:rPr>
          <w:rFonts w:eastAsiaTheme="minorEastAsia"/>
        </w:rPr>
        <w:t xml:space="preserve"> use</w:t>
      </w:r>
      <w:r>
        <w:rPr>
          <w:rFonts w:eastAsiaTheme="minorEastAsia"/>
        </w:rPr>
        <w:t>d</w:t>
      </w:r>
      <w:r w:rsidR="00077C59">
        <w:rPr>
          <w:rFonts w:eastAsiaTheme="minorEastAsia"/>
        </w:rPr>
        <w:t xml:space="preserve"> in the cost function</w:t>
      </w:r>
    </w:p>
    <w:p w14:paraId="5A36338A" w14:textId="77777777" w:rsidR="004F0C0D" w:rsidRPr="004F0C0D" w:rsidRDefault="004F0C0D" w:rsidP="004F0C0D"/>
    <w:p w14:paraId="0298D4EB" w14:textId="7991D71B" w:rsidR="00077C59" w:rsidRDefault="00000000" w:rsidP="00077C59">
      <w:pPr>
        <w:jc w:val="center"/>
        <w:rPr>
          <w:rFonts w:eastAsiaTheme="minorEastAsia"/>
        </w:rPr>
      </w:pPr>
      <m:oMathPara>
        <m:oMath>
          <m:sSub>
            <m:sSubPr>
              <m:ctrlPr>
                <w:ins w:id="129" w:author="Mark Woolrich" w:date="2023-06-30T13:24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anneal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ins w:id="130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[p</m:t>
              </m:r>
              <m:d>
                <m:dPr>
                  <m:endChr m:val="|"/>
                  <m:ctrlPr>
                    <w:ins w:id="131" w:author="Mark Woolrich" w:date="2023-06-30T12:06:00Z">
                      <w:rPr>
                        <w:rFonts w:ascii="Cambria Math" w:hAnsi="Cambria Math"/>
                        <w:i/>
                      </w:rPr>
                    </w:ins>
                  </m:ctrlPr>
                </m:dPr>
                <m:e>
                  <m:sSub>
                    <m:sSubPr>
                      <m:ctrlPr>
                        <w:ins w:id="132" w:author="Mark Woolrich" w:date="2023-06-30T12:06:00Z">
                          <w:rPr>
                            <w:rFonts w:ascii="Cambria Math" w:hAnsi="Cambria Math"/>
                            <w:i/>
                          </w:rPr>
                        </w:ins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z, </m:t>
              </m:r>
              <m:sSubSup>
                <m:sSubSupPr>
                  <m:ctrlPr>
                    <w:ins w:id="133" w:author="Mark Woolrich" w:date="2023-06-30T12:47:00Z">
                      <w:rPr>
                        <w:rFonts w:ascii="Cambria Math" w:hAnsi="Cambria Math" w:cstheme="minorHAnsi"/>
                        <w:i/>
                      </w:rPr>
                    </w:ins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ϕ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)]</m:t>
              </m:r>
            </m:e>
          </m:nary>
        </m:oMath>
      </m:oMathPara>
    </w:p>
    <w:p w14:paraId="7B2D4C9E" w14:textId="77777777" w:rsidR="00274885" w:rsidRPr="00AB064B" w:rsidRDefault="00274885" w:rsidP="00AB064B">
      <w:pPr>
        <w:rPr>
          <w:rFonts w:eastAsiaTheme="minorEastAsia"/>
        </w:rPr>
      </w:pPr>
    </w:p>
    <w:p w14:paraId="1D1B7670" w14:textId="416C3D5E" w:rsidR="00077C59" w:rsidRDefault="00077C59" w:rsidP="00077C5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ins w:id="134" w:author="Mark Woolrich" w:date="2023-06-30T12:06:00Z">
                <w:rPr>
                  <w:rFonts w:ascii="Cambria Math" w:hAnsi="Cambria Math"/>
                  <w:i/>
                </w:rPr>
              </w:ins>
            </m:ctrlPr>
          </m:dPr>
          <m:e>
            <m:sSub>
              <m:sSubPr>
                <m:ctrlPr>
                  <w:ins w:id="135" w:author="Mark Woolrich" w:date="2023-06-30T12:06:00Z">
                    <w:rPr>
                      <w:rFonts w:ascii="Cambria Math" w:hAnsi="Cambria Math"/>
                      <w:i/>
                    </w:rPr>
                  </w:ins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z, </m:t>
        </m:r>
        <m:sSubSup>
          <m:sSubSupPr>
            <m:ctrlPr>
              <w:ins w:id="136" w:author="Mark Woolrich" w:date="2023-06-30T12:47:00Z">
                <w:rPr>
                  <w:rFonts w:ascii="Cambria Math" w:hAnsi="Cambria Math" w:cstheme="minorHAnsi"/>
                  <w:i/>
                </w:rPr>
              </w:ins>
            </m:ctrlPr>
          </m:sSubSupPr>
          <m:e>
            <m:r>
              <w:rPr>
                <w:rFonts w:ascii="Cambria Math" w:hAnsi="Cambria Math" w:cstheme="minorHAnsi"/>
              </w:rPr>
              <m:t>ϕ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  <m:sup>
            <m:r>
              <w:rPr>
                <w:rFonts w:ascii="Cambria Math" w:hAnsi="Cambria Math" w:cstheme="minorHAnsi"/>
              </w:rPr>
              <m:t>s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corresponds to the model</w:t>
      </w:r>
    </w:p>
    <w:p w14:paraId="419B713E" w14:textId="77777777" w:rsidR="00077C59" w:rsidRPr="00AB064B" w:rsidRDefault="00077C59" w:rsidP="00077C59">
      <w:pPr>
        <w:rPr>
          <w:rFonts w:eastAsiaTheme="minorEastAsia"/>
        </w:rPr>
      </w:pPr>
    </w:p>
    <w:p w14:paraId="0354271A" w14:textId="15C75D6E" w:rsidR="00077C59" w:rsidRPr="00077C59" w:rsidRDefault="00000000" w:rsidP="00077C59">
      <w:pPr>
        <w:rPr>
          <w:rFonts w:eastAsiaTheme="minorEastAsia"/>
        </w:rPr>
      </w:pPr>
      <m:oMathPara>
        <m:oMath>
          <m:sSub>
            <m:sSubPr>
              <m:ctrlPr>
                <w:ins w:id="137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ins w:id="138" w:author="Mark Woolrich" w:date="2023-06-30T12:06:00Z">
                  <w:rPr>
                    <w:rFonts w:ascii="Cambria Math" w:hAnsi="Cambria Math"/>
                    <w:i/>
                  </w:rPr>
                </w:ins>
              </m:ctrlPr>
            </m:naryPr>
            <m:sub>
              <m:r>
                <w:rPr>
                  <w:rFonts w:ascii="Cambria Math" w:hAnsi="Cambria Math"/>
                </w:rPr>
                <m:t>τ=-w</m:t>
              </m:r>
            </m:sub>
            <m:sup>
              <m:r>
                <w:rPr>
                  <w:rFonts w:ascii="Cambria Math" w:hAnsi="Cambria Math"/>
                </w:rPr>
                <m:t>+w</m:t>
              </m:r>
            </m:sup>
            <m:e>
              <m:sSub>
                <m:sSubPr>
                  <m:ctrlPr>
                    <w:ins w:id="139" w:author="Mark Woolrich" w:date="2023-06-30T12:06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</m:sSub>
              <m:sSubSup>
                <m:sSubSupPr>
                  <m:ctrlPr>
                    <w:ins w:id="140" w:author="Mark Woolrich" w:date="2023-06-30T12:47:00Z">
                      <w:rPr>
                        <w:rFonts w:ascii="Cambria Math" w:hAnsi="Cambria Math" w:cstheme="minorHAnsi"/>
                        <w:i/>
                      </w:rPr>
                    </w:ins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ϕ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t-τ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ins w:id="141" w:author="Mark Woolrich" w:date="2023-06-30T12:06:00Z">
                      <w:rPr>
                        <w:rFonts w:ascii="Cambria Math" w:hAnsi="Cambria Math"/>
                        <w:i/>
                      </w:rPr>
                    </w:ins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</m:oMath>
      </m:oMathPara>
    </w:p>
    <w:p w14:paraId="3D2FED30" w14:textId="77777777" w:rsidR="00077C59" w:rsidRDefault="00077C59" w:rsidP="00077C59">
      <w:pPr>
        <w:rPr>
          <w:rFonts w:eastAsiaTheme="minorEastAsia"/>
        </w:rPr>
      </w:pPr>
    </w:p>
    <w:p w14:paraId="5A85182A" w14:textId="1602FEFF" w:rsidR="00077C59" w:rsidRDefault="00077C59" w:rsidP="00077C59">
      <w:pPr>
        <w:rPr>
          <w:rFonts w:eastAsiaTheme="minorEastAsia"/>
        </w:rPr>
      </w:pPr>
      <w:r>
        <w:rPr>
          <w:rFonts w:eastAsiaTheme="minorEastAsia"/>
        </w:rPr>
        <w:t xml:space="preserve">Note that if </w:t>
      </w:r>
      <m:oMath>
        <m:sSub>
          <m:sSubPr>
            <m:ctrlPr>
              <w:ins w:id="142" w:author="Mark Woolrich" w:date="2023-06-30T12:47:00Z">
                <w:rPr>
                  <w:rFonts w:ascii="Cambria Math" w:hAnsi="Cambria Math" w:cstheme="minorHAnsi"/>
                  <w:i/>
                </w:rPr>
              </w:ins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>=0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ins w:id="143" w:author="Mark Woolrich" w:date="2023-06-30T13:24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anneal</m:t>
            </m:r>
          </m:sub>
        </m:sSub>
        <m:r>
          <w:rPr>
            <w:rFonts w:ascii="Cambria Math" w:hAnsi="Cambria Math"/>
          </w:rPr>
          <m:t>=C</m:t>
        </m:r>
      </m:oMath>
    </w:p>
    <w:p w14:paraId="5815B0F1" w14:textId="3861D85E" w:rsidR="00077C59" w:rsidRDefault="00077C59" w:rsidP="00077C59">
      <w:pPr>
        <w:rPr>
          <w:rFonts w:eastAsiaTheme="minorEastAsia"/>
        </w:rPr>
      </w:pPr>
      <w:r>
        <w:rPr>
          <w:rFonts w:eastAsiaTheme="minorEastAsia"/>
        </w:rPr>
        <w:t xml:space="preserve">Whereas if </w:t>
      </w:r>
      <m:oMath>
        <m:sSub>
          <m:sSubPr>
            <m:ctrlPr>
              <w:ins w:id="144" w:author="Mark Woolrich" w:date="2023-06-30T12:47:00Z">
                <w:rPr>
                  <w:rFonts w:ascii="Cambria Math" w:hAnsi="Cambria Math" w:cstheme="minorHAnsi"/>
                  <w:i/>
                </w:rPr>
              </w:ins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>=1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ins w:id="145" w:author="Mark Woolrich" w:date="2023-06-30T13:24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anneal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ins w:id="146" w:author="Mark Woolrich" w:date="2023-06-30T13:29:00Z">
                <w:rPr>
                  <w:rFonts w:ascii="Cambria Math" w:eastAsiaTheme="minorEastAsia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ins w:id="147" w:author="Mark Woolrich" w:date="2023-06-30T13:29:00Z">
                <w:rPr>
                  <w:rFonts w:ascii="Cambria Math" w:hAnsi="Cambria Math"/>
                  <w:i/>
                </w:rPr>
              </w:ins>
            </m:ctrlPr>
          </m:e>
          <m:sub>
            <m:r>
              <w:rPr>
                <w:rFonts w:ascii="Cambria Math" w:eastAsiaTheme="minorEastAsia" w:hAnsi="Cambria Math"/>
              </w:rPr>
              <m:t>alt</m:t>
            </m:r>
          </m:sub>
        </m:sSub>
      </m:oMath>
    </w:p>
    <w:p w14:paraId="5D538AB1" w14:textId="5331E418" w:rsidR="00077C59" w:rsidRDefault="00077C59" w:rsidP="00077C59">
      <w:pPr>
        <w:rPr>
          <w:rFonts w:eastAsiaTheme="minorEastAsia"/>
        </w:rPr>
      </w:pPr>
    </w:p>
    <w:p w14:paraId="3066A207" w14:textId="0C317D30" w:rsidR="005F7EC9" w:rsidRPr="00E47AD2" w:rsidRDefault="005F7EC9" w:rsidP="00077C59">
      <w:r>
        <w:rPr>
          <w:rFonts w:eastAsiaTheme="minorEastAsia"/>
        </w:rPr>
        <w:t xml:space="preserve">Hence by starting with </w:t>
      </w:r>
      <m:oMath>
        <m:sSub>
          <m:sSubPr>
            <m:ctrlPr>
              <w:ins w:id="148" w:author="Mark Woolrich" w:date="2023-06-30T12:47:00Z">
                <w:rPr>
                  <w:rFonts w:ascii="Cambria Math" w:hAnsi="Cambria Math" w:cstheme="minorHAnsi"/>
                  <w:i/>
                </w:rPr>
              </w:ins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>=1</m:t>
        </m:r>
      </m:oMath>
      <w:r>
        <w:rPr>
          <w:rFonts w:eastAsiaTheme="minorEastAsia"/>
        </w:rPr>
        <w:t xml:space="preserve"> and moving gradually to </w:t>
      </w:r>
      <m:oMath>
        <m:sSub>
          <m:sSubPr>
            <m:ctrlPr>
              <w:ins w:id="149" w:author="Mark Woolrich" w:date="2023-06-30T12:47:00Z">
                <w:rPr>
                  <w:rFonts w:ascii="Cambria Math" w:hAnsi="Cambria Math" w:cstheme="minorHAnsi"/>
                  <w:i/>
                </w:rPr>
              </w:ins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  <m:r>
          <w:rPr>
            <w:rFonts w:ascii="Cambria Math" w:hAnsi="Cambria Math" w:cstheme="minorHAnsi"/>
          </w:rPr>
          <m:t>=0</m:t>
        </m:r>
      </m:oMath>
      <w:r>
        <w:rPr>
          <w:rFonts w:eastAsiaTheme="minorEastAsia"/>
        </w:rPr>
        <w:t xml:space="preserve">, we can move from optimising the </w:t>
      </w:r>
      <w:r w:rsidR="006C0BA8">
        <w:rPr>
          <w:i/>
          <w:iCs/>
        </w:rPr>
        <w:t>partial volume</w:t>
      </w:r>
      <w:r w:rsidR="006C0BA8" w:rsidRPr="0086363D">
        <w:rPr>
          <w:i/>
          <w:iCs/>
        </w:rPr>
        <w:t xml:space="preserve"> model</w:t>
      </w:r>
      <w:r w:rsidR="006C0BA8">
        <w:rPr>
          <w:rFonts w:eastAsiaTheme="minorEastAsia"/>
        </w:rPr>
        <w:t xml:space="preserve"> </w:t>
      </w:r>
      <w:r w:rsidR="00DD5125">
        <w:rPr>
          <w:rFonts w:eastAsiaTheme="minorEastAsia"/>
        </w:rPr>
        <w:t>to</w:t>
      </w:r>
      <w:r>
        <w:rPr>
          <w:rFonts w:eastAsiaTheme="minorEastAsia"/>
        </w:rPr>
        <w:t xml:space="preserve"> the </w:t>
      </w:r>
      <w:r w:rsidR="006C0BA8">
        <w:rPr>
          <w:rFonts w:eastAsiaTheme="minorEastAsia"/>
        </w:rPr>
        <w:t>full</w:t>
      </w:r>
      <w:r w:rsidR="00DD5125">
        <w:rPr>
          <w:rFonts w:eastAsiaTheme="minorEastAsia"/>
        </w:rPr>
        <w:t xml:space="preserve"> categorical</w:t>
      </w:r>
      <w:r w:rsidR="00E47AD2">
        <w:rPr>
          <w:rFonts w:eastAsiaTheme="minorEastAsia"/>
        </w:rPr>
        <w:t xml:space="preserve"> </w:t>
      </w:r>
      <w:r>
        <w:rPr>
          <w:rFonts w:eastAsiaTheme="minorEastAsia"/>
        </w:rPr>
        <w:t xml:space="preserve">model we actually want to infer on. </w:t>
      </w:r>
      <w:r w:rsidR="00E47AD2">
        <w:rPr>
          <w:rFonts w:eastAsiaTheme="minorEastAsia"/>
        </w:rPr>
        <w:t>C</w:t>
      </w:r>
      <w:r>
        <w:rPr>
          <w:rFonts w:eastAsiaTheme="minorEastAsia"/>
        </w:rPr>
        <w:t>rucially</w:t>
      </w:r>
      <w:r w:rsidR="00E47AD2">
        <w:rPr>
          <w:rFonts w:eastAsiaTheme="minorEastAsia"/>
        </w:rPr>
        <w:t xml:space="preserve">, </w:t>
      </w:r>
      <w:r>
        <w:rPr>
          <w:rFonts w:eastAsiaTheme="minorEastAsia"/>
        </w:rPr>
        <w:t>the learnt</w:t>
      </w:r>
      <w:r w:rsidR="00E47AD2">
        <w:rPr>
          <w:rFonts w:eastAsiaTheme="minorEastAsia"/>
        </w:rPr>
        <w:t xml:space="preserve"> convolution kernels,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E47AD2">
        <w:rPr>
          <w:rFonts w:eastAsiaTheme="minorEastAsia"/>
        </w:rPr>
        <w:t>,</w:t>
      </w:r>
      <w:r>
        <w:rPr>
          <w:rFonts w:eastAsiaTheme="minorEastAsia"/>
        </w:rPr>
        <w:t xml:space="preserve"> and the RNN weights</w:t>
      </w:r>
      <w:r w:rsidR="00E47AD2">
        <w:rPr>
          <w:rFonts w:eastAsiaTheme="minorEastAsia"/>
        </w:rPr>
        <w:t xml:space="preserve"> in </w:t>
      </w:r>
      <m:oMath>
        <m:sSub>
          <m:sSubPr>
            <m:ctrlPr>
              <w:ins w:id="150" w:author="Mark Woolrich" w:date="2023-06-30T12:06:00Z">
                <w:rPr>
                  <w:rFonts w:ascii="Cambria Math" w:hAnsi="Cambria Math"/>
                  <w:i/>
                </w:rPr>
              </w:ins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=RNN(x)</m:t>
        </m:r>
      </m:oMath>
      <w:r>
        <w:rPr>
          <w:rFonts w:eastAsiaTheme="minorEastAsia"/>
        </w:rPr>
        <w:t xml:space="preserve"> are shared between the two models.</w:t>
      </w:r>
    </w:p>
    <w:p w14:paraId="4510FB15" w14:textId="77777777" w:rsidR="00AB064B" w:rsidRDefault="00AB064B"/>
    <w:sectPr w:rsidR="00AB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Woolrich">
    <w15:presenceInfo w15:providerId="AD" w15:userId="S::clne0162@ox.ac.uk::2f1fe451-9466-4c06-b839-ffb1b6ce4b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60"/>
    <w:rsid w:val="000647E5"/>
    <w:rsid w:val="0007283E"/>
    <w:rsid w:val="00077C59"/>
    <w:rsid w:val="000C5140"/>
    <w:rsid w:val="000D19AC"/>
    <w:rsid w:val="00116B47"/>
    <w:rsid w:val="00143479"/>
    <w:rsid w:val="00150A7A"/>
    <w:rsid w:val="00154D41"/>
    <w:rsid w:val="00157D0A"/>
    <w:rsid w:val="00162B1E"/>
    <w:rsid w:val="00193CE6"/>
    <w:rsid w:val="001B4BF4"/>
    <w:rsid w:val="00274885"/>
    <w:rsid w:val="00304F21"/>
    <w:rsid w:val="00396E8C"/>
    <w:rsid w:val="003E5D60"/>
    <w:rsid w:val="003E5E84"/>
    <w:rsid w:val="00470723"/>
    <w:rsid w:val="004A0A05"/>
    <w:rsid w:val="004A0CD3"/>
    <w:rsid w:val="004F0C0D"/>
    <w:rsid w:val="0051426A"/>
    <w:rsid w:val="005211BB"/>
    <w:rsid w:val="0052237C"/>
    <w:rsid w:val="005263B8"/>
    <w:rsid w:val="005538BC"/>
    <w:rsid w:val="00572942"/>
    <w:rsid w:val="00590A15"/>
    <w:rsid w:val="005B4F8A"/>
    <w:rsid w:val="005F7EC9"/>
    <w:rsid w:val="006820E2"/>
    <w:rsid w:val="00690239"/>
    <w:rsid w:val="00697AEE"/>
    <w:rsid w:val="006A2317"/>
    <w:rsid w:val="006C0BA8"/>
    <w:rsid w:val="006D4AC0"/>
    <w:rsid w:val="0074077C"/>
    <w:rsid w:val="00751132"/>
    <w:rsid w:val="007734B3"/>
    <w:rsid w:val="007A01E0"/>
    <w:rsid w:val="007F4D61"/>
    <w:rsid w:val="00803DF7"/>
    <w:rsid w:val="008066C4"/>
    <w:rsid w:val="00846A8A"/>
    <w:rsid w:val="00853BBA"/>
    <w:rsid w:val="00860DFC"/>
    <w:rsid w:val="0086363D"/>
    <w:rsid w:val="008B5DA8"/>
    <w:rsid w:val="00915671"/>
    <w:rsid w:val="00961F77"/>
    <w:rsid w:val="00963A20"/>
    <w:rsid w:val="00A11E82"/>
    <w:rsid w:val="00A16134"/>
    <w:rsid w:val="00A33415"/>
    <w:rsid w:val="00A94234"/>
    <w:rsid w:val="00AA55C2"/>
    <w:rsid w:val="00AB064B"/>
    <w:rsid w:val="00AE3304"/>
    <w:rsid w:val="00B055DA"/>
    <w:rsid w:val="00B727D5"/>
    <w:rsid w:val="00B81E9C"/>
    <w:rsid w:val="00BA2EB8"/>
    <w:rsid w:val="00BC4C17"/>
    <w:rsid w:val="00BE5FB7"/>
    <w:rsid w:val="00C223E0"/>
    <w:rsid w:val="00C74346"/>
    <w:rsid w:val="00CA6788"/>
    <w:rsid w:val="00D3098E"/>
    <w:rsid w:val="00D37E4A"/>
    <w:rsid w:val="00D77CF0"/>
    <w:rsid w:val="00DD40D3"/>
    <w:rsid w:val="00DD5125"/>
    <w:rsid w:val="00E47AD2"/>
    <w:rsid w:val="00E5210C"/>
    <w:rsid w:val="00EA7A4B"/>
    <w:rsid w:val="00F12B04"/>
    <w:rsid w:val="00F31B60"/>
    <w:rsid w:val="00F56AF2"/>
    <w:rsid w:val="00F77423"/>
    <w:rsid w:val="00F97845"/>
    <w:rsid w:val="00FA033D"/>
    <w:rsid w:val="00FA38D7"/>
    <w:rsid w:val="00FB2BB9"/>
    <w:rsid w:val="00FE0B91"/>
    <w:rsid w:val="00FF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CEC87"/>
  <w15:chartTrackingRefBased/>
  <w15:docId w15:val="{B74A38D7-2C3F-6449-BF00-3232C65A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D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5D6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54D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22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3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3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Woolrich</dc:creator>
  <cp:keywords/>
  <dc:description/>
  <cp:lastModifiedBy>Mark Woolrich</cp:lastModifiedBy>
  <cp:revision>8</cp:revision>
  <dcterms:created xsi:type="dcterms:W3CDTF">2023-07-05T16:27:00Z</dcterms:created>
  <dcterms:modified xsi:type="dcterms:W3CDTF">2024-02-06T16:54:00Z</dcterms:modified>
</cp:coreProperties>
</file>